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10.jpeg" ContentType="image/jpeg"/>
  <Override PartName="/word/media/image3.png" ContentType="image/png"/>
  <Override PartName="/word/media/image5.jpeg" ContentType="image/jpeg"/>
  <Override PartName="/word/media/image1.wmf" ContentType="image/x-wmf"/>
  <Override PartName="/word/media/image11.jpeg" ContentType="image/jpeg"/>
  <Override PartName="/word/media/image7.jpeg" ContentType="image/jpeg"/>
  <Override PartName="/word/media/image9.jpeg" ContentType="image/jpeg"/>
  <Override PartName="/word/media/image6.jpeg" ContentType="image/jpeg"/>
  <Override PartName="/word/media/image8.jpeg" ContentType="image/jpeg"/>
  <Override PartName="/word/media/image2.wmf" ContentType="image/x-wmf"/>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432"/>
        </w:tabs>
        <w:ind w:hanging="0"/>
        <w:jc w:val="center"/>
        <w:rPr>
          <w:rFonts w:ascii="Times New Roman" w:hAnsi="Times New Roman"/>
        </w:rPr>
      </w:pPr>
      <w:r>
        <w:rPr>
          <w:rFonts w:ascii="Times New Roman" w:hAnsi="Times New Roman"/>
          <w:i w:val="false"/>
          <w:iCs w:val="false"/>
          <w:sz w:val="38"/>
          <w:u w:val="none"/>
        </w:rPr>
        <w:t>A PROJECT ON</w:t>
      </w:r>
    </w:p>
    <w:p>
      <w:pPr>
        <w:pStyle w:val="Normal"/>
        <w:jc w:val="center"/>
        <w:rPr>
          <w:rFonts w:ascii="Times New Roman" w:hAnsi="Times New Roman"/>
        </w:rPr>
      </w:pPr>
      <w:r>
        <w:rPr>
          <w:rFonts w:ascii="Times New Roman" w:hAnsi="Times New Roman"/>
          <w:b/>
          <w:bCs/>
          <w:sz w:val="32"/>
        </w:rPr>
        <w:t xml:space="preserve">   “</w:t>
      </w:r>
      <w:r>
        <w:rPr>
          <w:rFonts w:eastAsia="" w:cs="" w:ascii="Times New Roman" w:hAnsi="Times New Roman" w:cstheme="minorBidi" w:eastAsiaTheme="minorEastAsia"/>
          <w:b/>
          <w:bCs/>
          <w:color w:val="00000A"/>
          <w:kern w:val="0"/>
          <w:sz w:val="32"/>
          <w:szCs w:val="22"/>
          <w:lang w:val="en-US" w:eastAsia="en-US" w:bidi="ar-SA"/>
        </w:rPr>
        <w:t>MOOD LIGHTING USING FACIAL EXPRESSION                       RECOGNITION</w:t>
      </w:r>
      <w:r>
        <w:rPr>
          <w:rFonts w:ascii="Times New Roman" w:hAnsi="Times New Roman"/>
          <w:b/>
          <w:bCs/>
          <w:sz w:val="32"/>
        </w:rPr>
        <w:t>”</w:t>
      </w:r>
    </w:p>
    <w:p>
      <w:pPr>
        <w:pStyle w:val="Normal"/>
        <w:jc w:val="center"/>
        <w:rPr>
          <w:rFonts w:ascii="Times New Roman" w:hAnsi="Times New Roman"/>
        </w:rPr>
      </w:pPr>
      <w:r>
        <w:rPr>
          <w:rFonts w:ascii="Times New Roman" w:hAnsi="Times New Roman"/>
        </w:rPr>
        <w:t>SUBMITTED IN</w:t>
      </w:r>
    </w:p>
    <w:p>
      <w:pPr>
        <w:pStyle w:val="Normal"/>
        <w:jc w:val="center"/>
        <w:rPr>
          <w:rFonts w:ascii="Times New Roman" w:hAnsi="Times New Roman"/>
        </w:rPr>
      </w:pPr>
      <w:r>
        <w:rPr>
          <w:rFonts w:ascii="Times New Roman" w:hAnsi="Times New Roman"/>
        </w:rPr>
        <w:t>PARTIAL FULFILLMENT OF THE REQUIREMENT</w:t>
      </w:r>
    </w:p>
    <w:p>
      <w:pPr>
        <w:pStyle w:val="Normal"/>
        <w:jc w:val="center"/>
        <w:rPr>
          <w:rFonts w:ascii="Times New Roman" w:hAnsi="Times New Roman"/>
        </w:rPr>
      </w:pPr>
      <w:r>
        <w:rPr>
          <w:rFonts w:ascii="Times New Roman" w:hAnsi="Times New Roman"/>
        </w:rPr>
        <w:t xml:space="preserve">FOR THE COURSE OF DIPLOMA IN </w:t>
      </w:r>
      <w:r>
        <w:rPr>
          <w:rFonts w:eastAsia="" w:cs="" w:ascii="Times New Roman" w:hAnsi="Times New Roman" w:cstheme="minorBidi" w:eastAsiaTheme="minorEastAsia"/>
          <w:color w:val="00000A"/>
          <w:kern w:val="0"/>
          <w:sz w:val="22"/>
          <w:szCs w:val="22"/>
          <w:lang w:val="en-US" w:eastAsia="en-US" w:bidi="ar-SA"/>
        </w:rPr>
        <w:t xml:space="preserve">BIG DATA ANALYTICS </w:t>
      </w:r>
      <w:r>
        <w:rPr>
          <w:rFonts w:ascii="Times New Roman" w:hAnsi="Times New Roman"/>
        </w:rPr>
        <w:t>FROM CDAC</w:t>
      </w:r>
    </w:p>
    <w:p>
      <w:pPr>
        <w:pStyle w:val="Normal"/>
        <w:jc w:val="center"/>
        <w:rPr>
          <w:rFonts w:ascii="Times New Roman" w:hAnsi="Times New Roman"/>
          <w:b/>
          <w:b/>
          <w:bCs/>
          <w:sz w:val="30"/>
        </w:rPr>
      </w:pPr>
      <w:r>
        <w:rPr>
          <w:rFonts w:ascii="Times New Roman" w:hAnsi="Times New Roman"/>
          <w:b/>
          <w:bCs/>
          <w:sz w:val="30"/>
        </w:rPr>
        <w:drawing>
          <wp:anchor behindDoc="0" distT="0" distB="0" distL="0" distR="0" simplePos="0" locked="0" layoutInCell="1" allowOverlap="1" relativeHeight="3">
            <wp:simplePos x="0" y="0"/>
            <wp:positionH relativeFrom="column">
              <wp:posOffset>2162175</wp:posOffset>
            </wp:positionH>
            <wp:positionV relativeFrom="paragraph">
              <wp:posOffset>181610</wp:posOffset>
            </wp:positionV>
            <wp:extent cx="1913890" cy="208407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13890" cy="2084070"/>
                    </a:xfrm>
                    <a:prstGeom prst="rect">
                      <a:avLst/>
                    </a:prstGeom>
                  </pic:spPr>
                </pic:pic>
              </a:graphicData>
            </a:graphic>
          </wp:anchor>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Heading4"/>
        <w:tabs>
          <w:tab w:val="clear" w:pos="864"/>
        </w:tabs>
        <w:jc w:val="center"/>
        <w:rPr>
          <w:rFonts w:ascii="Times New Roman" w:hAnsi="Times New Roman"/>
          <w:sz w:val="28"/>
        </w:rPr>
      </w:pPr>
      <w:r>
        <w:rPr>
          <w:rFonts w:ascii="Times New Roman" w:hAnsi="Times New Roman"/>
          <w:sz w:val="28"/>
        </w:rPr>
      </w:r>
    </w:p>
    <w:p>
      <w:pPr>
        <w:pStyle w:val="Heading4"/>
        <w:ind w:hanging="0"/>
        <w:jc w:val="center"/>
        <w:rPr>
          <w:sz w:val="28"/>
        </w:rPr>
      </w:pPr>
      <w:r>
        <w:rPr>
          <w:rFonts w:ascii="Times New Roman" w:hAnsi="Times New Roman"/>
        </w:rPr>
      </w:r>
    </w:p>
    <w:p>
      <w:pPr>
        <w:pStyle w:val="Heading4"/>
        <w:ind w:hanging="0"/>
        <w:jc w:val="center"/>
        <w:rPr>
          <w:rFonts w:ascii="Times New Roman" w:hAnsi="Times New Roman"/>
        </w:rPr>
      </w:pPr>
      <w:r>
        <w:rPr>
          <w:rFonts w:ascii="Times New Roman" w:hAnsi="Times New Roman"/>
          <w:sz w:val="28"/>
        </w:rPr>
        <w:t xml:space="preserve">SUNBEAM </w:t>
      </w:r>
      <w:r>
        <w:rPr>
          <w:rFonts w:eastAsia="Times New Roman" w:cs="Times New Roman" w:ascii="Times New Roman" w:hAnsi="Times New Roman"/>
          <w:b/>
          <w:bCs/>
          <w:color w:val="00000A"/>
          <w:kern w:val="0"/>
          <w:sz w:val="28"/>
          <w:szCs w:val="24"/>
          <w:lang w:val="en-US" w:eastAsia="ar-SA" w:bidi="ar-SA"/>
        </w:rPr>
        <w:t>INFOTECH PRIVATE LIMITED</w:t>
      </w:r>
    </w:p>
    <w:p>
      <w:pPr>
        <w:pStyle w:val="Heading4"/>
        <w:ind w:hanging="0"/>
        <w:jc w:val="center"/>
        <w:rPr>
          <w:rFonts w:ascii="Times New Roman" w:hAnsi="Times New Roman"/>
        </w:rPr>
      </w:pPr>
      <w:r>
        <w:rPr>
          <w:rFonts w:eastAsia="" w:cs="" w:ascii="Times New Roman" w:hAnsi="Times New Roman" w:cstheme="minorBidi" w:eastAsiaTheme="minorEastAsia"/>
          <w:color w:val="00000A"/>
          <w:kern w:val="0"/>
          <w:sz w:val="22"/>
          <w:szCs w:val="22"/>
          <w:lang w:val="en-US" w:eastAsia="en-US" w:bidi="ar-SA"/>
        </w:rPr>
        <w:t>Plot No. AM-4/1, Rajiv Gandhi Infotech Park,</w:t>
      </w:r>
    </w:p>
    <w:p>
      <w:pPr>
        <w:pStyle w:val="Normal"/>
        <w:jc w:val="center"/>
        <w:rPr>
          <w:rFonts w:ascii="Times New Roman" w:hAnsi="Times New Roman"/>
        </w:rPr>
      </w:pPr>
      <w:r>
        <w:rPr>
          <w:rFonts w:eastAsia="" w:cs="" w:ascii="Times New Roman" w:hAnsi="Times New Roman" w:cstheme="minorBidi" w:eastAsiaTheme="minorEastAsia"/>
          <w:color w:val="00000A"/>
          <w:kern w:val="0"/>
          <w:sz w:val="22"/>
          <w:szCs w:val="22"/>
          <w:lang w:val="en-US" w:eastAsia="en-US" w:bidi="ar-SA"/>
        </w:rPr>
        <w:t>Phase-II, Hinjewadi,</w:t>
      </w:r>
      <w:r>
        <w:rPr>
          <w:rFonts w:ascii="Times New Roman" w:hAnsi="Times New Roman"/>
        </w:rPr>
        <w:t xml:space="preserve"> Pune-411057</w:t>
      </w:r>
    </w:p>
    <w:p>
      <w:pPr>
        <w:pStyle w:val="Normal"/>
        <w:jc w:val="center"/>
        <w:rPr>
          <w:rFonts w:ascii="Times New Roman" w:hAnsi="Times New Roman"/>
        </w:rPr>
      </w:pPr>
      <w:r>
        <w:rPr>
          <w:rFonts w:ascii="Times New Roman" w:hAnsi="Times New Roman"/>
          <w:b/>
          <w:bCs/>
          <w:sz w:val="20"/>
        </w:rPr>
        <w:t>SUBMITTED BY:</w:t>
      </w:r>
    </w:p>
    <w:p>
      <w:pPr>
        <w:pStyle w:val="Normal"/>
        <w:jc w:val="center"/>
        <w:rPr>
          <w:rFonts w:ascii="Times New Roman" w:hAnsi="Times New Roman"/>
        </w:rPr>
      </w:pPr>
      <w:r>
        <w:rPr>
          <w:rFonts w:eastAsia="" w:cs="" w:ascii="Times New Roman" w:hAnsi="Times New Roman" w:cstheme="minorBidi" w:eastAsiaTheme="minorEastAsia"/>
          <w:color w:val="00000A"/>
          <w:kern w:val="0"/>
          <w:sz w:val="22"/>
          <w:szCs w:val="22"/>
          <w:lang w:val="en-US" w:eastAsia="en-US" w:bidi="ar-SA"/>
        </w:rPr>
        <w:t>Utkarsh</w:t>
      </w:r>
      <w:r>
        <w:rPr>
          <w:rFonts w:ascii="Times New Roman" w:hAnsi="Times New Roman"/>
        </w:rPr>
        <w:t xml:space="preserve"> </w:t>
      </w:r>
      <w:r>
        <w:rPr>
          <w:rFonts w:eastAsia="" w:cs="" w:ascii="Times New Roman" w:hAnsi="Times New Roman" w:cstheme="minorBidi" w:eastAsiaTheme="minorEastAsia"/>
          <w:color w:val="00000A"/>
          <w:kern w:val="0"/>
          <w:sz w:val="22"/>
          <w:szCs w:val="22"/>
          <w:lang w:val="en-US" w:eastAsia="en-US" w:bidi="ar-SA"/>
        </w:rPr>
        <w:t>Srivastava</w:t>
      </w:r>
    </w:p>
    <w:p>
      <w:pPr>
        <w:pStyle w:val="Normal"/>
        <w:jc w:val="center"/>
        <w:rPr>
          <w:rFonts w:ascii="Times New Roman" w:hAnsi="Times New Roman"/>
        </w:rPr>
      </w:pPr>
      <w:r>
        <w:rPr>
          <w:rFonts w:ascii="Times New Roman" w:hAnsi="Times New Roman"/>
          <w:b/>
          <w:bCs/>
          <w:sz w:val="20"/>
        </w:rPr>
        <w:t>UNDER THE GUIDENCE OF:</w:t>
      </w:r>
    </w:p>
    <w:p>
      <w:pPr>
        <w:pStyle w:val="Normal"/>
        <w:jc w:val="center"/>
        <w:rPr>
          <w:rFonts w:ascii="Times New Roman" w:hAnsi="Times New Roman"/>
        </w:rPr>
      </w:pPr>
      <w:r>
        <w:rPr>
          <w:rFonts w:eastAsia="" w:cs="" w:ascii="Times New Roman" w:hAnsi="Times New Roman" w:cstheme="minorBidi" w:eastAsiaTheme="minorEastAsia"/>
          <w:color w:val="00000A"/>
          <w:kern w:val="0"/>
          <w:sz w:val="22"/>
          <w:szCs w:val="22"/>
          <w:lang w:val="en-US" w:eastAsia="en-US" w:bidi="ar-SA"/>
        </w:rPr>
        <w:t>Mr. Shubham More</w:t>
      </w:r>
    </w:p>
    <w:p>
      <w:pPr>
        <w:pStyle w:val="Normal"/>
        <w:jc w:val="center"/>
        <w:rPr>
          <w:rFonts w:ascii="Times New Roman" w:hAnsi="Times New Roman"/>
        </w:rPr>
      </w:pPr>
      <w:r>
        <w:rPr>
          <w:rFonts w:ascii="Times New Roman" w:hAnsi="Times New Roman"/>
        </w:rPr>
        <w:t>Faculty Member</w:t>
      </w:r>
    </w:p>
    <w:p>
      <w:pPr>
        <w:pStyle w:val="Normal"/>
        <w:jc w:val="center"/>
        <w:rPr>
          <w:rFonts w:ascii="Times New Roman" w:hAnsi="Times New Roman"/>
        </w:rPr>
      </w:pPr>
      <w:r>
        <w:rPr>
          <w:rFonts w:ascii="Times New Roman" w:hAnsi="Times New Roman"/>
        </w:rPr>
        <w:t xml:space="preserve">Sunbeam </w:t>
      </w:r>
      <w:r>
        <w:rPr>
          <w:rFonts w:eastAsia="" w:cs="" w:ascii="Times New Roman" w:hAnsi="Times New Roman" w:cstheme="minorBidi" w:eastAsiaTheme="minorEastAsia"/>
          <w:color w:val="00000A"/>
          <w:kern w:val="0"/>
          <w:sz w:val="22"/>
          <w:szCs w:val="22"/>
          <w:lang w:val="en-US" w:eastAsia="en-US" w:bidi="ar-SA"/>
        </w:rPr>
        <w:t>Infotech Private Limited</w:t>
      </w:r>
      <w:r>
        <w:rPr>
          <w:rFonts w:ascii="Times New Roman" w:hAnsi="Times New Roman"/>
        </w:rPr>
        <w:t>, Pune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r>
        <w:br w:type="page"/>
      </w:r>
    </w:p>
    <w:p>
      <w:pPr>
        <w:pStyle w:val="Title"/>
        <w:jc w:val="left"/>
        <w:rPr>
          <w:sz w:val="28"/>
          <w:u w:val="none"/>
        </w:rPr>
      </w:pPr>
      <w:r>
        <w:rPr>
          <w:rFonts w:ascii="Times New Roman" w:hAnsi="Times New Roman"/>
        </w:rPr>
        <w:drawing>
          <wp:anchor behindDoc="0" distT="0" distB="0" distL="0" distR="0" simplePos="0" locked="0" layoutInCell="1" allowOverlap="1" relativeHeight="4">
            <wp:simplePos x="0" y="0"/>
            <wp:positionH relativeFrom="column">
              <wp:posOffset>1995805</wp:posOffset>
            </wp:positionH>
            <wp:positionV relativeFrom="paragraph">
              <wp:posOffset>-99695</wp:posOffset>
            </wp:positionV>
            <wp:extent cx="1913890" cy="20840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13890" cy="2084070"/>
                    </a:xfrm>
                    <a:prstGeom prst="rect">
                      <a:avLst/>
                    </a:prstGeom>
                  </pic:spPr>
                </pic:pic>
              </a:graphicData>
            </a:graphic>
          </wp:anchor>
        </w:drawing>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center"/>
        <w:rPr>
          <w:sz w:val="28"/>
          <w:szCs w:val="40"/>
          <w:u w:val="none"/>
        </w:rPr>
      </w:pPr>
      <w:r>
        <w:rPr>
          <w:rFonts w:ascii="Times New Roman" w:hAnsi="Times New Roman"/>
        </w:rPr>
      </w:r>
    </w:p>
    <w:p>
      <w:pPr>
        <w:pStyle w:val="Title"/>
        <w:jc w:val="center"/>
        <w:rPr>
          <w:rFonts w:ascii="Times New Roman" w:hAnsi="Times New Roman"/>
          <w:sz w:val="36"/>
          <w:szCs w:val="36"/>
          <w:u w:val="single"/>
        </w:rPr>
      </w:pPr>
      <w:r>
        <w:rPr>
          <w:rFonts w:ascii="Times New Roman" w:hAnsi="Times New Roman"/>
          <w:sz w:val="36"/>
          <w:szCs w:val="36"/>
          <w:u w:val="single"/>
        </w:rPr>
        <w:t>CERTIFICATE</w:t>
      </w:r>
    </w:p>
    <w:p>
      <w:pPr>
        <w:pStyle w:val="Normal"/>
        <w:jc w:val="center"/>
        <w:rPr>
          <w:rFonts w:ascii="Times New Roman" w:hAnsi="Times New Roman"/>
          <w:sz w:val="36"/>
          <w:szCs w:val="36"/>
          <w:u w:val="single"/>
        </w:rPr>
      </w:pPr>
      <w:r>
        <w:rPr>
          <w:rFonts w:ascii="Times New Roman" w:hAnsi="Times New Roman"/>
          <w:sz w:val="36"/>
          <w:szCs w:val="36"/>
          <w:u w:val="single"/>
        </w:rPr>
      </w:r>
    </w:p>
    <w:p>
      <w:pPr>
        <w:pStyle w:val="Normal"/>
        <w:jc w:val="left"/>
        <w:rPr>
          <w:rFonts w:ascii="Times New Roman" w:hAnsi="Times New Roman"/>
        </w:rPr>
      </w:pPr>
      <w:r>
        <w:rPr>
          <w:rFonts w:ascii="Times New Roman" w:hAnsi="Times New Roman"/>
          <w:sz w:val="20"/>
          <w:szCs w:val="20"/>
          <w:u w:val="none"/>
        </w:rPr>
        <w:t>This is to certify that the project work under the title ‘</w:t>
      </w:r>
      <w:r>
        <w:rPr>
          <w:rFonts w:eastAsia="" w:cs="" w:ascii="Times New Roman" w:hAnsi="Times New Roman" w:cstheme="minorBidi" w:eastAsiaTheme="minorEastAsia"/>
          <w:color w:val="00000A"/>
          <w:kern w:val="0"/>
          <w:sz w:val="20"/>
          <w:szCs w:val="20"/>
          <w:u w:val="none"/>
          <w:lang w:val="en-US" w:eastAsia="en-US" w:bidi="ar-SA"/>
        </w:rPr>
        <w:t>Mood Lighting using Facial Expression Recognition</w:t>
      </w:r>
      <w:r>
        <w:rPr>
          <w:rFonts w:ascii="Times New Roman" w:hAnsi="Times New Roman"/>
          <w:sz w:val="20"/>
          <w:szCs w:val="20"/>
          <w:u w:val="none"/>
        </w:rPr>
        <w:t xml:space="preserve">’ is done by </w:t>
      </w:r>
      <w:r>
        <w:rPr>
          <w:rFonts w:eastAsia="" w:cs="" w:ascii="Times New Roman" w:hAnsi="Times New Roman" w:cstheme="minorBidi" w:eastAsiaTheme="minorEastAsia"/>
          <w:color w:val="00000A"/>
          <w:kern w:val="0"/>
          <w:sz w:val="20"/>
          <w:szCs w:val="20"/>
          <w:u w:val="none"/>
          <w:lang w:val="en-US" w:eastAsia="en-US" w:bidi="ar-SA"/>
        </w:rPr>
        <w:t>Utkarsh Srivastava</w:t>
      </w:r>
      <w:r>
        <w:rPr>
          <w:rFonts w:ascii="Times New Roman" w:hAnsi="Times New Roman"/>
          <w:sz w:val="20"/>
          <w:szCs w:val="20"/>
          <w:u w:val="none"/>
        </w:rPr>
        <w:t xml:space="preserve"> in partial fulfillment of the requirement for award of Diploma in Big Data Analytics Course.</w:t>
      </w:r>
    </w:p>
    <w:p>
      <w:pPr>
        <w:pStyle w:val="Normal"/>
        <w:jc w:val="left"/>
        <w:rPr/>
      </w:pPr>
      <w:r>
        <w:rPr>
          <w:rFonts w:ascii="Times New Roman" w:hAnsi="Times New Roman"/>
          <w:b/>
          <w:bCs/>
          <w:sz w:val="20"/>
          <w:szCs w:val="20"/>
          <w:u w:val="none"/>
        </w:rPr>
        <w:t>M</w:t>
      </w:r>
      <w:r>
        <w:rPr>
          <w:rFonts w:eastAsia="" w:cs="" w:ascii="Times New Roman" w:hAnsi="Times New Roman" w:cstheme="minorBidi" w:eastAsiaTheme="minorEastAsia"/>
          <w:b/>
          <w:bCs/>
          <w:color w:val="00000A"/>
          <w:kern w:val="0"/>
          <w:sz w:val="20"/>
          <w:szCs w:val="20"/>
          <w:u w:val="none"/>
          <w:lang w:val="en-US" w:eastAsia="en-US" w:bidi="ar-SA"/>
        </w:rPr>
        <w:t xml:space="preserve">r. </w:t>
      </w:r>
      <w:r>
        <w:rPr>
          <w:rFonts w:eastAsia="" w:cs="" w:ascii="Times New Roman" w:hAnsi="Times New Roman" w:cstheme="minorBidi" w:eastAsiaTheme="minorEastAsia"/>
          <w:b/>
          <w:bCs/>
          <w:color w:val="00000A"/>
          <w:kern w:val="0"/>
          <w:sz w:val="20"/>
          <w:szCs w:val="20"/>
          <w:u w:val="none"/>
          <w:lang w:val="en-US" w:eastAsia="en-US" w:bidi="ar-SA"/>
        </w:rPr>
        <w:t>Shubham More</w:t>
      </w:r>
      <w:r>
        <w:rPr>
          <w:rFonts w:ascii="Times New Roman" w:hAnsi="Times New Roman"/>
          <w:b/>
          <w:bCs/>
          <w:sz w:val="20"/>
          <w:szCs w:val="20"/>
          <w:u w:val="none"/>
        </w:rPr>
        <w:t xml:space="preserve">                                                                                                                                                 Project Guide</w:t>
      </w:r>
    </w:p>
    <w:p>
      <w:pPr>
        <w:pStyle w:val="Normal"/>
        <w:jc w:val="left"/>
        <w:rPr>
          <w:rFonts w:ascii="Times New Roman" w:hAnsi="Times New Roman"/>
        </w:rPr>
      </w:pPr>
      <w:r>
        <w:rPr>
          <w:rFonts w:ascii="Times New Roman" w:hAnsi="Times New Roman"/>
          <w:sz w:val="20"/>
          <w:szCs w:val="20"/>
          <w:u w:val="none"/>
        </w:rPr>
        <w:t>Date: 30/</w:t>
      </w:r>
      <w:r>
        <w:rPr>
          <w:rFonts w:eastAsia="" w:cs="" w:ascii="Times New Roman" w:hAnsi="Times New Roman" w:cstheme="minorBidi" w:eastAsiaTheme="minorEastAsia"/>
          <w:color w:val="00000A"/>
          <w:kern w:val="0"/>
          <w:sz w:val="20"/>
          <w:szCs w:val="20"/>
          <w:u w:val="none"/>
          <w:lang w:val="en-US" w:eastAsia="en-US" w:bidi="ar-SA"/>
        </w:rPr>
        <w:t>JANUARY</w:t>
      </w:r>
      <w:r>
        <w:rPr>
          <w:rFonts w:ascii="Times New Roman" w:hAnsi="Times New Roman"/>
          <w:sz w:val="20"/>
          <w:szCs w:val="20"/>
          <w:u w:val="none"/>
        </w:rPr>
        <w:t>/20</w:t>
      </w:r>
      <w:r>
        <w:rPr>
          <w:rFonts w:ascii="Times New Roman" w:hAnsi="Times New Roman"/>
          <w:sz w:val="20"/>
          <w:szCs w:val="20"/>
          <w:u w:val="none"/>
        </w:rPr>
        <w:t>20</w:t>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sz w:val="28"/>
          <w:u w:val="none"/>
        </w:rPr>
      </w:pPr>
      <w:r>
        <w:rPr>
          <w:rFonts w:ascii="Times New Roman" w:hAnsi="Times New Roman"/>
        </w:rPr>
      </w:r>
    </w:p>
    <w:p>
      <w:pPr>
        <w:pStyle w:val="Title"/>
        <w:jc w:val="left"/>
        <w:rPr>
          <w:rFonts w:ascii="Times New Roman" w:hAnsi="Times New Roman"/>
        </w:rPr>
      </w:pPr>
      <w:r>
        <w:rPr>
          <w:rFonts w:ascii="Times New Roman" w:hAnsi="Times New Roman"/>
          <w:sz w:val="28"/>
          <w:u w:val="none"/>
        </w:rPr>
        <w:t>ACKNOWLEDGEMENT</w:t>
      </w:r>
    </w:p>
    <w:p>
      <w:pPr>
        <w:pStyle w:val="Normal"/>
        <w:rPr>
          <w:rFonts w:ascii="Times New Roman" w:hAnsi="Times New Roman"/>
          <w:b/>
          <w:b/>
          <w:bCs/>
          <w:sz w:val="20"/>
          <w:u w:val="single"/>
        </w:rPr>
      </w:pPr>
      <w:r>
        <w:rPr>
          <w:rFonts w:ascii="Times New Roman" w:hAnsi="Times New Roman"/>
          <w:b/>
          <w:bCs/>
          <w:sz w:val="20"/>
          <w:u w:val="single"/>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26035</wp:posOffset>
                </wp:positionV>
                <wp:extent cx="2011045" cy="635"/>
                <wp:effectExtent l="0" t="0" r="0" b="0"/>
                <wp:wrapNone/>
                <wp:docPr id="3" name="Image1"/>
                <a:graphic xmlns:a="http://schemas.openxmlformats.org/drawingml/2006/main">
                  <a:graphicData uri="http://schemas.microsoft.com/office/word/2010/wordprocessingShape">
                    <wps:wsp>
                      <wps:cNvSpPr/>
                      <wps:spPr>
                        <a:xfrm>
                          <a:off x="0" y="0"/>
                          <a:ext cx="201024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0pt,2.05pt" to="158.25pt,2.05pt" ID="Image1" stroked="t" style="position:absolute">
                <v:stroke color="black" weight="57240" joinstyle="miter" endcap="flat"/>
                <v:fill o:detectmouseclick="t" on="false"/>
              </v:line>
            </w:pict>
          </mc:Fallback>
        </mc:AlternateContent>
      </w:r>
    </w:p>
    <w:p>
      <w:pPr>
        <w:pStyle w:val="TextBody"/>
        <w:spacing w:lineRule="auto" w:line="360"/>
        <w:ind w:hanging="0"/>
        <w:jc w:val="both"/>
        <w:rPr>
          <w:rFonts w:ascii="Times New Roman" w:hAnsi="Times New Roman"/>
        </w:rPr>
      </w:pPr>
      <w:r>
        <w:rPr>
          <w:rFonts w:eastAsia="Times New Roman" w:cs="Times New Roman" w:ascii="Times New Roman" w:hAnsi="Times New Roman"/>
          <w:color w:val="00000A"/>
          <w:kern w:val="0"/>
          <w:sz w:val="24"/>
          <w:szCs w:val="20"/>
          <w:lang w:val="en-US" w:eastAsia="ar-SA" w:bidi="ar-SA"/>
        </w:rPr>
        <w:tab/>
        <w:t>A project showcases the ability to incorporate theoretical knowledge in practice. One can not implement a good one without some support.</w:t>
      </w:r>
      <w:r>
        <w:rPr>
          <w:rFonts w:ascii="Times New Roman" w:hAnsi="Times New Roman"/>
          <w:sz w:val="24"/>
        </w:rPr>
        <w:t xml:space="preserve"> We avail this opportunity to express our deep sense of gratitude towards Mr. Nitin Kudale (Center Coordinator, SI</w:t>
      </w:r>
      <w:r>
        <w:rPr>
          <w:rFonts w:ascii="Times New Roman" w:hAnsi="Times New Roman"/>
          <w:sz w:val="24"/>
        </w:rPr>
        <w:t>PL</w:t>
      </w:r>
      <w:r>
        <w:rPr>
          <w:rFonts w:ascii="Times New Roman" w:hAnsi="Times New Roman"/>
          <w:sz w:val="24"/>
        </w:rPr>
        <w:t xml:space="preserve">, </w:t>
      </w:r>
      <w:r>
        <w:rPr>
          <w:rFonts w:ascii="Times New Roman" w:hAnsi="Times New Roman"/>
          <w:sz w:val="24"/>
        </w:rPr>
        <w:t>IT Park,</w:t>
      </w:r>
      <w:r>
        <w:rPr>
          <w:rFonts w:ascii="Times New Roman" w:hAnsi="Times New Roman"/>
          <w:sz w:val="24"/>
        </w:rPr>
        <w:t xml:space="preserve"> Pune) and Mrs. Pradnya Dindorkar (Course Coordinator, SI</w:t>
      </w:r>
      <w:r>
        <w:rPr>
          <w:rFonts w:ascii="Times New Roman" w:hAnsi="Times New Roman"/>
          <w:sz w:val="24"/>
        </w:rPr>
        <w:t>PL</w:t>
      </w:r>
      <w:r>
        <w:rPr>
          <w:rFonts w:ascii="Times New Roman" w:hAnsi="Times New Roman"/>
          <w:sz w:val="24"/>
        </w:rPr>
        <w:t xml:space="preserve">, </w:t>
      </w:r>
      <w:r>
        <w:rPr>
          <w:rFonts w:ascii="Times New Roman" w:hAnsi="Times New Roman"/>
          <w:sz w:val="24"/>
        </w:rPr>
        <w:t xml:space="preserve">IT Park, </w:t>
      </w:r>
      <w:r>
        <w:rPr>
          <w:rFonts w:ascii="Times New Roman" w:hAnsi="Times New Roman"/>
          <w:sz w:val="24"/>
        </w:rPr>
        <w:t xml:space="preserve">Pune) and Project Guide </w:t>
      </w:r>
      <w:r>
        <w:rPr>
          <w:rFonts w:eastAsia="Times New Roman" w:cs="Times New Roman" w:ascii="Times New Roman" w:hAnsi="Times New Roman"/>
          <w:color w:val="00000A"/>
          <w:kern w:val="0"/>
          <w:sz w:val="24"/>
          <w:szCs w:val="20"/>
          <w:lang w:val="en-US" w:eastAsia="ar-SA" w:bidi="ar-SA"/>
        </w:rPr>
        <w:t>Mr. Shubham More.</w:t>
      </w:r>
    </w:p>
    <w:p>
      <w:pPr>
        <w:pStyle w:val="TextBody"/>
        <w:spacing w:lineRule="auto" w:line="360"/>
        <w:ind w:firstLine="720"/>
        <w:jc w:val="both"/>
        <w:rPr>
          <w:rFonts w:ascii="Times New Roman" w:hAnsi="Times New Roman"/>
        </w:rPr>
      </w:pPr>
      <w:r>
        <w:rPr>
          <w:rFonts w:ascii="Times New Roman" w:hAnsi="Times New Roman"/>
          <w:sz w:val="24"/>
        </w:rPr>
        <w:t>We are deeply indebted and grateful to them for their guidance, encouragement and deep concern for our project. Without their critical evaluation and suggestions at every stage of the project, this project could never have reached its present form.</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sz w:val="24"/>
          <w:szCs w:val="24"/>
        </w:rPr>
        <w:t xml:space="preserve">Last but not the least we thank the entire faculty and the staff members of Sunbeam </w:t>
      </w:r>
      <w:r>
        <w:rPr>
          <w:rFonts w:eastAsia="" w:cs="" w:ascii="Times New Roman" w:hAnsi="Times New Roman" w:cstheme="minorBidi" w:eastAsiaTheme="minorEastAsia"/>
          <w:color w:val="00000A"/>
          <w:kern w:val="0"/>
          <w:sz w:val="24"/>
          <w:szCs w:val="24"/>
          <w:lang w:val="en-US" w:eastAsia="en-US" w:bidi="ar-SA"/>
        </w:rPr>
        <w:t>Infotech Private Limited</w:t>
      </w:r>
      <w:r>
        <w:rPr>
          <w:rFonts w:ascii="Times New Roman" w:hAnsi="Times New Roman"/>
          <w:sz w:val="24"/>
          <w:szCs w:val="24"/>
        </w:rPr>
        <w:t>, Pune for their support.</w:t>
      </w:r>
    </w:p>
    <w:p>
      <w:pPr>
        <w:pStyle w:val="Normal"/>
        <w:jc w:val="both"/>
        <w:rPr>
          <w:rFonts w:ascii="Times New Roman" w:hAnsi="Times New Roman"/>
          <w:sz w:val="20"/>
        </w:rPr>
      </w:pPr>
      <w:r>
        <w:rPr>
          <w:rFonts w:ascii="Times New Roman" w:hAnsi="Times New Roman"/>
          <w:sz w:val="20"/>
        </w:rPr>
      </w:r>
    </w:p>
    <w:p>
      <w:pPr>
        <w:pStyle w:val="Normal"/>
        <w:rPr>
          <w:rFonts w:ascii="Times New Roman" w:hAnsi="Times New Roman"/>
        </w:rPr>
      </w:pPr>
      <w:r>
        <w:rPr>
          <w:rFonts w:ascii="Times New Roman" w:hAnsi="Times New Roman"/>
        </w:rPr>
        <w:tab/>
        <w:tab/>
        <w:tab/>
        <w:tab/>
        <w:tab/>
        <w:tab/>
        <w:tab/>
        <w:tab/>
      </w:r>
    </w:p>
    <w:p>
      <w:pPr>
        <w:pStyle w:val="Normal"/>
        <w:rPr>
          <w:rFonts w:ascii="Times New Roman" w:hAnsi="Times New Roman"/>
        </w:rPr>
      </w:pPr>
      <w:r>
        <w:rPr>
          <w:rFonts w:ascii="Times New Roman" w:hAnsi="Times New Roman"/>
        </w:rPr>
        <w:tab/>
        <w:tab/>
        <w:tab/>
        <w:tab/>
        <w:tab/>
        <w:tab/>
        <w:tab/>
        <w:tab/>
      </w:r>
      <w:r>
        <w:rPr>
          <w:rFonts w:eastAsia="" w:cs="" w:ascii="Times New Roman" w:hAnsi="Times New Roman" w:cstheme="minorBidi" w:eastAsiaTheme="minorEastAsia"/>
          <w:color w:val="00000A"/>
          <w:kern w:val="0"/>
          <w:sz w:val="22"/>
          <w:szCs w:val="22"/>
          <w:lang w:val="en-US" w:eastAsia="en-US" w:bidi="ar-SA"/>
        </w:rPr>
        <w:t>Utkarsh</w:t>
      </w:r>
      <w:r>
        <w:rPr>
          <w:rFonts w:ascii="Times New Roman" w:hAnsi="Times New Roman"/>
        </w:rPr>
        <w:t xml:space="preserve"> </w:t>
      </w:r>
      <w:r>
        <w:rPr>
          <w:rFonts w:eastAsia="" w:cs="" w:ascii="Times New Roman" w:hAnsi="Times New Roman" w:cstheme="minorBidi" w:eastAsiaTheme="minorEastAsia"/>
          <w:color w:val="00000A"/>
          <w:kern w:val="0"/>
          <w:sz w:val="22"/>
          <w:szCs w:val="22"/>
          <w:lang w:val="en-US" w:eastAsia="en-US" w:bidi="ar-SA"/>
        </w:rPr>
        <w:t>Srivastava</w:t>
      </w:r>
    </w:p>
    <w:p>
      <w:pPr>
        <w:pStyle w:val="Normal"/>
        <w:rPr>
          <w:rFonts w:ascii="Times New Roman" w:hAnsi="Times New Roman"/>
        </w:rPr>
      </w:pPr>
      <w:r>
        <w:rPr>
          <w:rFonts w:ascii="Times New Roman" w:hAnsi="Times New Roman"/>
        </w:rPr>
        <w:tab/>
        <w:tab/>
        <w:tab/>
        <w:tab/>
        <w:tab/>
        <w:tab/>
        <w:tab/>
        <w:tab/>
        <w:t>DBDA August 2019 Batch,</w:t>
      </w:r>
    </w:p>
    <w:p>
      <w:pPr>
        <w:pStyle w:val="Normal"/>
        <w:rPr>
          <w:rFonts w:ascii="Times New Roman" w:hAnsi="Times New Roman"/>
        </w:rPr>
      </w:pPr>
      <w:r>
        <w:rPr>
          <w:rFonts w:ascii="Times New Roman" w:hAnsi="Times New Roman"/>
        </w:rPr>
        <w:tab/>
        <w:tab/>
        <w:tab/>
        <w:tab/>
        <w:tab/>
        <w:tab/>
        <w:tab/>
        <w:tab/>
        <w:t>SIIT Pune</w:t>
      </w:r>
    </w:p>
    <w:p>
      <w:pPr>
        <w:pStyle w:val="Normal"/>
        <w:rPr>
          <w:rFonts w:ascii="Times New Roman" w:hAnsi="Times New Roman"/>
        </w:rPr>
      </w:pPr>
      <w:r>
        <w:rPr>
          <w:rFonts w:ascii="Times New Roman" w:hAnsi="Times New Roman"/>
        </w:rPr>
      </w:r>
    </w:p>
    <w:p>
      <w:pPr>
        <w:pStyle w:val="Normal"/>
        <w:widowControl/>
        <w:bidi w:val="0"/>
        <w:spacing w:lineRule="auto" w:line="276" w:before="0" w:after="200"/>
        <w:jc w:val="left"/>
        <w:rPr>
          <w:rFonts w:ascii="Times New Roman" w:hAnsi="Times New Roman"/>
        </w:rPr>
      </w:pPr>
      <w:r>
        <w:rPr>
          <w:rFonts w:ascii="Times New Roman" w:hAnsi="Times New Roman"/>
        </w:rPr>
      </w:r>
    </w:p>
    <w:p>
      <w:pPr>
        <w:pStyle w:val="Normal"/>
        <w:widowControl/>
        <w:bidi w:val="0"/>
        <w:spacing w:lineRule="auto" w:line="276" w:before="0" w:after="200"/>
        <w:jc w:val="left"/>
        <w:rPr>
          <w:rFonts w:ascii="Times New Roman" w:hAnsi="Times New Roman"/>
        </w:rPr>
      </w:pPr>
      <w:r>
        <w:rPr>
          <w:rFonts w:ascii="Times New Roman" w:hAnsi="Times New Roman"/>
        </w:rPr>
      </w:r>
    </w:p>
    <w:p>
      <w:pPr>
        <w:pStyle w:val="Normal"/>
        <w:widowControl/>
        <w:bidi w:val="0"/>
        <w:spacing w:lineRule="auto" w:line="276" w:before="0" w:after="200"/>
        <w:jc w:val="left"/>
        <w:rPr>
          <w:rFonts w:ascii="Times New Roman" w:hAnsi="Times New Roman"/>
        </w:rPr>
      </w:pPr>
      <w:r>
        <w:rPr>
          <w:rFonts w:ascii="Times New Roman" w:hAnsi="Times New Roman"/>
        </w:rPr>
      </w:r>
    </w:p>
    <w:p>
      <w:pPr>
        <w:pStyle w:val="Normal"/>
        <w:widowControl/>
        <w:bidi w:val="0"/>
        <w:spacing w:lineRule="auto" w:line="276" w:before="0" w:after="200"/>
        <w:jc w:val="left"/>
        <w:rPr>
          <w:rFonts w:ascii="Times New Roman" w:hAnsi="Times New Roman"/>
        </w:rPr>
      </w:pPr>
      <w:r>
        <w:rPr>
          <w:rFonts w:ascii="Times New Roman" w:hAnsi="Times New Roman"/>
        </w:rPr>
      </w:r>
    </w:p>
    <w:p>
      <w:pPr>
        <w:pStyle w:val="Normal"/>
        <w:widowControl/>
        <w:bidi w:val="0"/>
        <w:spacing w:lineRule="auto" w:line="276" w:before="0" w:after="200"/>
        <w:jc w:val="left"/>
        <w:rPr>
          <w:rFonts w:ascii="Times New Roman" w:hAnsi="Times New Roman"/>
        </w:rPr>
      </w:pPr>
      <w:r>
        <w:rPr>
          <w:rFonts w:ascii="Times New Roman" w:hAnsi="Times New Roman"/>
        </w:rPr>
      </w:r>
    </w:p>
    <w:p>
      <w:pPr>
        <w:pStyle w:val="Normal"/>
        <w:widowControl/>
        <w:bidi w:val="0"/>
        <w:spacing w:lineRule="auto" w:line="276" w:before="0" w:after="200"/>
        <w:jc w:val="center"/>
        <w:rPr>
          <w:b w:val="false"/>
          <w:b w:val="false"/>
          <w:bCs w:val="false"/>
          <w:sz w:val="26"/>
          <w:szCs w:val="26"/>
          <w:u w:val="single"/>
        </w:rPr>
      </w:pPr>
      <w:r>
        <w:rPr>
          <w:rFonts w:ascii="Times New Roman" w:hAnsi="Times New Roman"/>
        </w:rPr>
      </w:r>
    </w:p>
    <w:p>
      <w:pPr>
        <w:pStyle w:val="Normal"/>
        <w:widowControl/>
        <w:bidi w:val="0"/>
        <w:spacing w:lineRule="auto" w:line="276" w:before="0" w:after="200"/>
        <w:jc w:val="center"/>
        <w:rPr>
          <w:b w:val="false"/>
          <w:b w:val="false"/>
          <w:bCs w:val="false"/>
          <w:sz w:val="26"/>
          <w:szCs w:val="26"/>
          <w:u w:val="single"/>
        </w:rPr>
      </w:pPr>
      <w:r>
        <w:rPr>
          <w:rFonts w:ascii="Times New Roman" w:hAnsi="Times New Roman"/>
        </w:rPr>
      </w:r>
    </w:p>
    <w:p>
      <w:pPr>
        <w:pStyle w:val="Normal"/>
        <w:widowControl/>
        <w:bidi w:val="0"/>
        <w:spacing w:lineRule="auto" w:line="276" w:before="0" w:after="200"/>
        <w:jc w:val="center"/>
        <w:rPr>
          <w:rFonts w:ascii="Times New Roman" w:hAnsi="Times New Roman"/>
        </w:rPr>
      </w:pPr>
      <w:r>
        <w:rPr>
          <w:rFonts w:ascii="Times New Roman" w:hAnsi="Times New Roman"/>
          <w:b w:val="false"/>
          <w:bCs w:val="false"/>
          <w:sz w:val="26"/>
          <w:szCs w:val="26"/>
          <w:u w:val="single"/>
        </w:rPr>
        <w:t>TABLE OF CONTENTS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 xml:space="preserve">1. </w:t>
      </w:r>
      <w:r>
        <w:rPr>
          <w:rFonts w:ascii="Times New Roman" w:hAnsi="Times New Roman"/>
          <w:b/>
          <w:bCs/>
          <w:sz w:val="18"/>
          <w:szCs w:val="18"/>
        </w:rPr>
        <w:t>Introduction of Project</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1.1. Statement of the problem</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1.</w:t>
      </w:r>
      <w:r>
        <w:rPr>
          <w:rFonts w:ascii="Times New Roman" w:hAnsi="Times New Roman"/>
          <w:sz w:val="18"/>
          <w:szCs w:val="18"/>
        </w:rPr>
        <w:t>2</w:t>
      </w:r>
      <w:r>
        <w:rPr>
          <w:rFonts w:ascii="Times New Roman" w:hAnsi="Times New Roman"/>
          <w:sz w:val="18"/>
          <w:szCs w:val="18"/>
        </w:rPr>
        <w:t xml:space="preserve"> Technical analysis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1.3 Biological analysis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1.</w:t>
      </w:r>
      <w:r>
        <w:rPr>
          <w:rFonts w:ascii="Times New Roman" w:hAnsi="Times New Roman"/>
          <w:sz w:val="18"/>
          <w:szCs w:val="18"/>
        </w:rPr>
        <w:t>4</w:t>
      </w:r>
      <w:r>
        <w:rPr>
          <w:rFonts w:ascii="Times New Roman" w:hAnsi="Times New Roman"/>
          <w:sz w:val="18"/>
          <w:szCs w:val="18"/>
        </w:rPr>
        <w:t xml:space="preserve"> Goal</w:t>
      </w:r>
    </w:p>
    <w:p>
      <w:pPr>
        <w:pStyle w:val="Normal"/>
        <w:widowControl/>
        <w:bidi w:val="0"/>
        <w:spacing w:lineRule="auto" w:line="276" w:before="0" w:after="200"/>
        <w:jc w:val="left"/>
        <w:rPr/>
      </w:pPr>
      <w:r>
        <w:rPr>
          <w:rFonts w:ascii="Times New Roman" w:hAnsi="Times New Roman"/>
          <w:sz w:val="18"/>
          <w:szCs w:val="18"/>
        </w:rPr>
        <w:tab/>
        <w:t>1.</w:t>
      </w:r>
      <w:r>
        <w:rPr>
          <w:rFonts w:ascii="Times New Roman" w:hAnsi="Times New Roman"/>
          <w:sz w:val="18"/>
          <w:szCs w:val="18"/>
        </w:rPr>
        <w:t>5</w:t>
      </w:r>
      <w:r>
        <w:rPr>
          <w:rFonts w:ascii="Times New Roman" w:hAnsi="Times New Roman"/>
          <w:sz w:val="18"/>
          <w:szCs w:val="18"/>
        </w:rPr>
        <w:t xml:space="preserve"> Overview of proposed </w:t>
      </w:r>
      <w:r>
        <w:rPr>
          <w:rFonts w:eastAsia="" w:cs="" w:ascii="Times New Roman" w:hAnsi="Times New Roman" w:cstheme="minorBidi" w:eastAsiaTheme="minorEastAsia"/>
          <w:color w:val="00000A"/>
          <w:kern w:val="0"/>
          <w:sz w:val="18"/>
          <w:szCs w:val="18"/>
          <w:lang w:val="en-US" w:eastAsia="en-US" w:bidi="ar-SA"/>
        </w:rPr>
        <w:t>project</w:t>
      </w:r>
    </w:p>
    <w:p>
      <w:pPr>
        <w:pStyle w:val="Normal"/>
        <w:widowControl/>
        <w:bidi w:val="0"/>
        <w:spacing w:lineRule="auto" w:line="276" w:before="0" w:after="200"/>
        <w:jc w:val="left"/>
        <w:rPr/>
      </w:pPr>
      <w:r>
        <w:rPr>
          <w:rFonts w:ascii="Times New Roman" w:hAnsi="Times New Roman"/>
          <w:sz w:val="18"/>
          <w:szCs w:val="18"/>
        </w:rPr>
        <w:tab/>
        <w:t>1.</w:t>
      </w:r>
      <w:r>
        <w:rPr>
          <w:rFonts w:ascii="Times New Roman" w:hAnsi="Times New Roman"/>
          <w:sz w:val="18"/>
          <w:szCs w:val="18"/>
        </w:rPr>
        <w:t>6</w:t>
      </w:r>
      <w:r>
        <w:rPr>
          <w:rFonts w:ascii="Times New Roman" w:hAnsi="Times New Roman"/>
          <w:sz w:val="18"/>
          <w:szCs w:val="18"/>
        </w:rPr>
        <w:t xml:space="preserve"> </w:t>
      </w:r>
      <w:r>
        <w:rPr>
          <w:rFonts w:eastAsia="" w:cs="" w:ascii="Times New Roman" w:hAnsi="Times New Roman" w:cstheme="minorBidi" w:eastAsiaTheme="minorEastAsia"/>
          <w:color w:val="00000A"/>
          <w:kern w:val="0"/>
          <w:sz w:val="18"/>
          <w:szCs w:val="18"/>
          <w:lang w:val="en-US" w:eastAsia="en-US" w:bidi="ar-SA"/>
        </w:rPr>
        <w:t>What’s New..??</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 xml:space="preserve">2. </w:t>
      </w:r>
      <w:r>
        <w:rPr>
          <w:rFonts w:ascii="Times New Roman" w:hAnsi="Times New Roman"/>
          <w:b/>
          <w:bCs/>
          <w:sz w:val="18"/>
          <w:szCs w:val="18"/>
        </w:rPr>
        <w:t>Product Overview and Summary</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2.1 Purpose</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2.2 Scope</w:t>
      </w:r>
    </w:p>
    <w:p>
      <w:pPr>
        <w:pStyle w:val="Normal"/>
        <w:widowControl/>
        <w:bidi w:val="0"/>
        <w:spacing w:lineRule="auto" w:line="276" w:before="0" w:after="200"/>
        <w:jc w:val="left"/>
        <w:rPr/>
      </w:pPr>
      <w:r>
        <w:rPr>
          <w:rFonts w:ascii="Times New Roman" w:hAnsi="Times New Roman"/>
          <w:sz w:val="18"/>
          <w:szCs w:val="18"/>
        </w:rPr>
        <w:t xml:space="preserve">3. </w:t>
      </w:r>
      <w:r>
        <w:rPr>
          <w:rFonts w:ascii="Times New Roman" w:hAnsi="Times New Roman"/>
          <w:b/>
          <w:bCs/>
          <w:sz w:val="18"/>
          <w:szCs w:val="18"/>
        </w:rPr>
        <w:t xml:space="preserve">Requirements and </w:t>
      </w:r>
      <w:r>
        <w:rPr>
          <w:rFonts w:eastAsia="" w:cs="" w:ascii="Times New Roman" w:hAnsi="Times New Roman" w:cstheme="minorBidi" w:eastAsiaTheme="minorEastAsia"/>
          <w:b/>
          <w:bCs/>
          <w:color w:val="00000A"/>
          <w:kern w:val="0"/>
          <w:sz w:val="18"/>
          <w:szCs w:val="18"/>
          <w:u w:val="none"/>
          <w:lang w:val="en-US" w:eastAsia="en-US" w:bidi="ar-SA"/>
        </w:rPr>
        <w:t>Influential</w:t>
      </w:r>
      <w:r>
        <w:rPr>
          <w:rFonts w:ascii="Times New Roman" w:hAnsi="Times New Roman"/>
          <w:b/>
          <w:bCs/>
          <w:sz w:val="18"/>
          <w:szCs w:val="18"/>
        </w:rPr>
        <w:t xml:space="preserve"> Study</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 xml:space="preserve">3.1 </w:t>
      </w:r>
      <w:r>
        <w:rPr>
          <w:rFonts w:eastAsia="" w:cs="" w:ascii="Times New Roman" w:hAnsi="Times New Roman" w:cstheme="minorBidi" w:eastAsiaTheme="minorEastAsia"/>
          <w:b w:val="false"/>
          <w:bCs w:val="false"/>
          <w:color w:val="00000A"/>
          <w:kern w:val="0"/>
          <w:sz w:val="18"/>
          <w:szCs w:val="18"/>
          <w:u w:val="none"/>
          <w:lang w:val="en-US" w:eastAsia="en-US" w:bidi="ar-SA"/>
        </w:rPr>
        <w:t>Influential</w:t>
      </w:r>
      <w:r>
        <w:rPr>
          <w:rFonts w:ascii="Times New Roman" w:hAnsi="Times New Roman"/>
          <w:sz w:val="18"/>
          <w:szCs w:val="18"/>
        </w:rPr>
        <w:t xml:space="preserve"> Study</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3.2. Requirement Analysi</w:t>
      </w:r>
      <w:r>
        <w:rPr>
          <w:rFonts w:ascii="Times New Roman" w:hAnsi="Times New Roman"/>
          <w:sz w:val="18"/>
          <w:szCs w:val="18"/>
        </w:rPr>
        <w:t>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 xml:space="preserve">4. </w:t>
      </w:r>
      <w:r>
        <w:rPr>
          <w:rFonts w:ascii="Times New Roman" w:hAnsi="Times New Roman"/>
          <w:b/>
          <w:bCs/>
          <w:sz w:val="18"/>
          <w:szCs w:val="18"/>
        </w:rPr>
        <w:t>System Design and Architecture</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4.1 Use Case Diagram</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4.2. System Flow diagram</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4.3 Control Flow Diagram</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4.4 Proposed Algorithm</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ab/>
        <w:t>4.</w:t>
      </w:r>
      <w:r>
        <w:rPr>
          <w:rFonts w:ascii="Times New Roman" w:hAnsi="Times New Roman"/>
          <w:sz w:val="18"/>
          <w:szCs w:val="18"/>
        </w:rPr>
        <w:t>4</w:t>
      </w:r>
      <w:r>
        <w:rPr>
          <w:rFonts w:ascii="Times New Roman" w:hAnsi="Times New Roman"/>
          <w:sz w:val="18"/>
          <w:szCs w:val="18"/>
        </w:rPr>
        <w:t>.1 Support Vector Machines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ab/>
        <w:t>4.</w:t>
      </w:r>
      <w:r>
        <w:rPr>
          <w:rFonts w:ascii="Times New Roman" w:hAnsi="Times New Roman"/>
          <w:sz w:val="18"/>
          <w:szCs w:val="18"/>
        </w:rPr>
        <w:t>4</w:t>
      </w:r>
      <w:r>
        <w:rPr>
          <w:rFonts w:ascii="Times New Roman" w:hAnsi="Times New Roman"/>
          <w:sz w:val="18"/>
          <w:szCs w:val="18"/>
        </w:rPr>
        <w:t>.2 Random Forest</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ab/>
        <w:t>4.</w:t>
      </w:r>
      <w:r>
        <w:rPr>
          <w:rFonts w:ascii="Times New Roman" w:hAnsi="Times New Roman"/>
          <w:sz w:val="18"/>
          <w:szCs w:val="18"/>
        </w:rPr>
        <w:t>4</w:t>
      </w:r>
      <w:r>
        <w:rPr>
          <w:rFonts w:ascii="Times New Roman" w:hAnsi="Times New Roman"/>
          <w:sz w:val="18"/>
          <w:szCs w:val="18"/>
        </w:rPr>
        <w:t>.3 K-nearest neighbor</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 xml:space="preserve">5. </w:t>
      </w:r>
      <w:r>
        <w:rPr>
          <w:rFonts w:ascii="Times New Roman" w:hAnsi="Times New Roman"/>
          <w:b/>
          <w:bCs/>
          <w:sz w:val="18"/>
          <w:szCs w:val="18"/>
        </w:rPr>
        <w:t>FINDINGS AND CONCLUSIONS</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ab/>
        <w:t>5.1 CONCLUSION</w:t>
      </w:r>
    </w:p>
    <w:p>
      <w:pPr>
        <w:pStyle w:val="Normal"/>
        <w:widowControl/>
        <w:bidi w:val="0"/>
        <w:spacing w:lineRule="auto" w:line="276" w:before="0" w:after="200"/>
        <w:jc w:val="left"/>
        <w:rPr>
          <w:rFonts w:ascii="Times New Roman" w:hAnsi="Times New Roman"/>
          <w:sz w:val="18"/>
          <w:szCs w:val="18"/>
        </w:rPr>
      </w:pPr>
      <w:r>
        <w:rPr>
          <w:rFonts w:ascii="Times New Roman" w:hAnsi="Times New Roman"/>
          <w:sz w:val="18"/>
          <w:szCs w:val="18"/>
        </w:rPr>
        <w:t>5.2 FUTURE WORK</w:t>
      </w:r>
    </w:p>
    <w:p>
      <w:pPr>
        <w:pStyle w:val="Normal"/>
        <w:widowControl/>
        <w:bidi w:val="0"/>
        <w:spacing w:lineRule="auto" w:line="276" w:before="0" w:after="200"/>
        <w:jc w:val="left"/>
        <w:rPr>
          <w:b/>
          <w:b/>
          <w:bCs/>
          <w:u w:val="single"/>
        </w:rPr>
      </w:pPr>
      <w:r>
        <w:rPr>
          <w:rFonts w:ascii="Times New Roman" w:hAnsi="Times New Roman"/>
          <w:sz w:val="18"/>
          <w:szCs w:val="18"/>
        </w:rPr>
      </w:r>
    </w:p>
    <w:p>
      <w:pPr>
        <w:pStyle w:val="Normal"/>
        <w:widowControl/>
        <w:bidi w:val="0"/>
        <w:spacing w:lineRule="auto" w:line="276" w:before="0" w:after="200"/>
        <w:jc w:val="left"/>
        <w:rPr>
          <w:b/>
          <w:b/>
          <w:bCs/>
          <w:u w:val="single"/>
        </w:rPr>
      </w:pPr>
      <w:r>
        <w:rPr>
          <w:rFonts w:ascii="Times New Roman" w:hAnsi="Times New Roman"/>
          <w:sz w:val="24"/>
          <w:szCs w:val="24"/>
        </w:rPr>
      </w:r>
    </w:p>
    <w:p>
      <w:pPr>
        <w:pStyle w:val="Normal"/>
        <w:widowControl/>
        <w:bidi w:val="0"/>
        <w:spacing w:lineRule="auto" w:line="276" w:before="0" w:after="200"/>
        <w:jc w:val="left"/>
        <w:rPr>
          <w:rFonts w:ascii="Times New Roman" w:hAnsi="Times New Roman"/>
          <w:sz w:val="24"/>
          <w:szCs w:val="24"/>
        </w:rPr>
      </w:pPr>
      <w:r>
        <w:rPr>
          <w:rFonts w:ascii="Times New Roman" w:hAnsi="Times New Roman"/>
          <w:b/>
          <w:bCs/>
          <w:sz w:val="24"/>
          <w:szCs w:val="24"/>
          <w:u w:val="single"/>
        </w:rPr>
        <w:t>1.Introduction</w:t>
      </w:r>
    </w:p>
    <w:p>
      <w:pPr>
        <w:pStyle w:val="Normal"/>
        <w:widowControl/>
        <w:bidi w:val="0"/>
        <w:spacing w:lineRule="auto" w:line="276" w:before="0" w:after="200"/>
        <w:jc w:val="left"/>
        <w:rPr>
          <w:rFonts w:ascii="Times New Roman" w:hAnsi="Times New Roman"/>
          <w:sz w:val="22"/>
          <w:szCs w:val="22"/>
        </w:rPr>
      </w:pPr>
      <w:r>
        <w:rPr>
          <w:rFonts w:ascii="Times New Roman" w:hAnsi="Times New Roman"/>
          <w:b w:val="false"/>
          <w:bCs w:val="false"/>
          <w:sz w:val="22"/>
          <w:szCs w:val="22"/>
          <w:u w:val="none"/>
        </w:rPr>
        <w:t xml:space="preserve">Emotion is directly related to human mind, whether it shows on face or in the thoughts. Each motion of </w:t>
      </w:r>
      <w:r>
        <w:rPr>
          <w:rFonts w:eastAsia="" w:cs="" w:ascii="Times New Roman" w:hAnsi="Times New Roman" w:cstheme="minorBidi" w:eastAsiaTheme="minorEastAsia"/>
          <w:b w:val="false"/>
          <w:bCs w:val="false"/>
          <w:color w:val="00000A"/>
          <w:kern w:val="0"/>
          <w:sz w:val="22"/>
          <w:szCs w:val="22"/>
          <w:u w:val="none"/>
          <w:lang w:val="en-US" w:eastAsia="en-US" w:bidi="ar-SA"/>
        </w:rPr>
        <w:t>a person</w:t>
      </w:r>
      <w:r>
        <w:rPr>
          <w:rFonts w:ascii="Times New Roman" w:hAnsi="Times New Roman"/>
          <w:b w:val="false"/>
          <w:bCs w:val="false"/>
          <w:sz w:val="22"/>
          <w:szCs w:val="22"/>
          <w:u w:val="none"/>
        </w:rPr>
        <w:t xml:space="preserve"> </w:t>
      </w:r>
      <w:r>
        <w:rPr>
          <w:rFonts w:eastAsia="" w:cs="" w:ascii="Times New Roman" w:hAnsi="Times New Roman" w:cstheme="minorBidi" w:eastAsiaTheme="minorEastAsia"/>
          <w:b w:val="false"/>
          <w:bCs w:val="false"/>
          <w:color w:val="00000A"/>
          <w:kern w:val="0"/>
          <w:sz w:val="22"/>
          <w:szCs w:val="22"/>
          <w:u w:val="none"/>
          <w:lang w:val="en-US" w:eastAsia="en-US" w:bidi="ar-SA"/>
        </w:rPr>
        <w:t xml:space="preserve">is related to a certain kind of expression which clearly shows up on face. Since facial expression can somehow reflect the “mood” of a person, we can do the needful to lighten or may be enhance it up. Now to begin with, first bright light, which turned up is a “light”. So, some scientists and researches do focus on this brainy game between light and mind. We are gonna alter this up a little bit. Ambient light is said to alter the thought process of how a person perceives his surrounding. For eg, say a blue light may get feel you dim with adrenaline and high on thoughts, or a gray surrounding may get eerie </w:t>
      </w:r>
      <w:r>
        <w:rPr>
          <w:rFonts w:eastAsia="" w:cs="" w:ascii="Times New Roman" w:hAnsi="Times New Roman" w:cstheme="minorBidi" w:eastAsiaTheme="minorEastAsia"/>
          <w:b w:val="false"/>
          <w:bCs w:val="false"/>
          <w:color w:val="00000A"/>
          <w:kern w:val="0"/>
          <w:sz w:val="22"/>
          <w:szCs w:val="22"/>
          <w:u w:val="none"/>
          <w:lang w:val="en-US" w:eastAsia="en-US" w:bidi="ar-SA"/>
        </w:rPr>
        <w:t>a bit or else a red one might get you vexed (Not a game of play though). So, by recognizing one’s mood we can try to change it through this phenomenon.</w:t>
      </w:r>
    </w:p>
    <w:p>
      <w:pPr>
        <w:pStyle w:val="Normal"/>
        <w:widowControl/>
        <w:bidi w:val="0"/>
        <w:spacing w:lineRule="auto" w:line="276" w:before="0" w:after="200"/>
        <w:jc w:val="left"/>
        <w:rPr>
          <w:rFonts w:ascii="Times New Roman" w:hAnsi="Times New Roman"/>
          <w:sz w:val="24"/>
          <w:szCs w:val="24"/>
        </w:rPr>
      </w:pPr>
      <w:r>
        <w:rPr>
          <w:rFonts w:eastAsia="" w:cs="" w:ascii="Times New Roman" w:hAnsi="Times New Roman" w:cstheme="minorBidi" w:eastAsiaTheme="minorEastAsia"/>
          <w:b/>
          <w:bCs/>
          <w:color w:val="00000A"/>
          <w:kern w:val="0"/>
          <w:sz w:val="24"/>
          <w:szCs w:val="24"/>
          <w:u w:val="single"/>
          <w:lang w:val="en-US" w:eastAsia="en-US" w:bidi="ar-SA"/>
        </w:rPr>
        <w:t>1.1 Statement of the Problem</w:t>
      </w:r>
    </w:p>
    <w:p>
      <w:pPr>
        <w:pStyle w:val="Normal"/>
        <w:widowControl/>
        <w:bidi w:val="0"/>
        <w:spacing w:lineRule="auto" w:line="276" w:before="0" w:after="200"/>
        <w:jc w:val="left"/>
        <w:rPr>
          <w:rFonts w:ascii="Times New Roman" w:hAnsi="Times New Roman"/>
          <w:sz w:val="22"/>
          <w:szCs w:val="22"/>
        </w:rPr>
      </w:pPr>
      <w:r>
        <w:rPr>
          <w:rFonts w:eastAsia="" w:cs="" w:ascii="Times New Roman" w:hAnsi="Times New Roman" w:cstheme="minorBidi" w:eastAsiaTheme="minorEastAsia"/>
          <w:b w:val="false"/>
          <w:bCs w:val="false"/>
          <w:color w:val="00000A"/>
          <w:kern w:val="0"/>
          <w:sz w:val="22"/>
          <w:szCs w:val="22"/>
          <w:u w:val="none"/>
          <w:lang w:val="en-US" w:eastAsia="en-US" w:bidi="ar-SA"/>
        </w:rPr>
        <w:t xml:space="preserve">Human mind is an entity which is still being studied and the results are endless as in contrast with the universe. Since we are going to alter the psychological process, we chose to teach our computer to identify one’s emotion and then controls the light in some controlled manner. This can be done if we have the definition of emotion for the computer. To achieve this, enabling the computer to learn from real examples is the best possible way and to do this we head to the concept of Machine Learning. Training, testing, validating and then performing is a common process of a student’s pursuing a course. Following this same, we now discuss the </w:t>
      </w:r>
      <w:r>
        <w:rPr>
          <w:rFonts w:eastAsia="" w:cs="" w:ascii="Times New Roman" w:hAnsi="Times New Roman" w:cstheme="minorBidi" w:eastAsiaTheme="minorEastAsia"/>
          <w:b w:val="false"/>
          <w:bCs w:val="false"/>
          <w:color w:val="00000A"/>
          <w:kern w:val="0"/>
          <w:sz w:val="22"/>
          <w:szCs w:val="22"/>
          <w:u w:val="none"/>
          <w:lang w:val="en-US" w:eastAsia="en-US" w:bidi="ar-SA"/>
        </w:rPr>
        <w:t>technical analysis of the project.</w:t>
      </w:r>
    </w:p>
    <w:p>
      <w:pPr>
        <w:pStyle w:val="Normal"/>
        <w:widowControl/>
        <w:bidi w:val="0"/>
        <w:spacing w:lineRule="auto" w:line="276" w:before="0" w:after="200"/>
        <w:jc w:val="left"/>
        <w:rPr>
          <w:rFonts w:ascii="Times New Roman" w:hAnsi="Times New Roman"/>
          <w:sz w:val="24"/>
          <w:szCs w:val="24"/>
        </w:rPr>
      </w:pPr>
      <w:r>
        <w:rPr>
          <w:rFonts w:ascii="Times New Roman" w:hAnsi="Times New Roman"/>
          <w:b/>
          <w:bCs/>
          <w:sz w:val="24"/>
          <w:szCs w:val="24"/>
          <w:u w:val="single"/>
        </w:rPr>
        <w:t>1.2 Technical Analysis</w:t>
      </w:r>
    </w:p>
    <w:p>
      <w:pPr>
        <w:pStyle w:val="Normal"/>
        <w:widowControl/>
        <w:bidi w:val="0"/>
        <w:spacing w:lineRule="auto" w:line="276" w:before="0" w:after="200"/>
        <w:jc w:val="left"/>
        <w:rPr>
          <w:sz w:val="22"/>
          <w:szCs w:val="22"/>
        </w:rPr>
      </w:pPr>
      <w:r>
        <w:rPr>
          <w:rFonts w:ascii="Times New Roman" w:hAnsi="Times New Roman"/>
          <w:b w:val="false"/>
          <w:bCs w:val="false"/>
          <w:sz w:val="22"/>
          <w:szCs w:val="22"/>
          <w:u w:val="none"/>
        </w:rPr>
        <w:t xml:space="preserve">Teaching a computer can only by feeding it the data to learn from. Now, data can be available in many forms, but one’s emotion cannot be materialized. To solve this we go for image data, which clearly depict the expression portrayed by a human. But now, the challenge is to process this image data and teach the computer to extract the required information, which in our case here is the </w:t>
      </w:r>
      <w:r>
        <w:rPr>
          <w:rFonts w:eastAsia="" w:cs="" w:ascii="Times New Roman" w:hAnsi="Times New Roman" w:cstheme="minorBidi" w:eastAsiaTheme="minorEastAsia"/>
          <w:b w:val="false"/>
          <w:bCs w:val="false"/>
          <w:color w:val="00000A"/>
          <w:kern w:val="0"/>
          <w:sz w:val="22"/>
          <w:szCs w:val="22"/>
          <w:u w:val="none"/>
          <w:lang w:val="en-US" w:eastAsia="en-US" w:bidi="ar-SA"/>
        </w:rPr>
        <w:t xml:space="preserve">emotion of the person. The perceived image may not exactly provide information about the person behavior on the whole but </w:t>
      </w:r>
      <w:r>
        <w:rPr>
          <w:rFonts w:eastAsia="" w:cs="" w:ascii="Times New Roman" w:hAnsi="Times New Roman" w:cstheme="minorBidi" w:eastAsiaTheme="minorEastAsia"/>
          <w:b w:val="false"/>
          <w:bCs w:val="false"/>
          <w:color w:val="00000A"/>
          <w:kern w:val="0"/>
          <w:sz w:val="22"/>
          <w:szCs w:val="22"/>
          <w:u w:val="none"/>
          <w:lang w:val="en-US" w:eastAsia="en-US" w:bidi="ar-SA"/>
        </w:rPr>
        <w:t>the instant reaction can be easily categorized in some of the base classes a person could fall in. Using this precious information (whole idea is of “emotion”!!), we can thus tell a program to take a new input image and extracting the required information to control a set of LED’s which will act as mood lamp.</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4"/>
          <w:szCs w:val="24"/>
          <w:u w:val="single"/>
          <w:lang w:val="en-US" w:eastAsia="en-US" w:bidi="ar-SA"/>
        </w:rPr>
        <w:t>1.</w:t>
      </w:r>
      <w:r>
        <w:rPr>
          <w:rFonts w:eastAsia="" w:cs="" w:ascii="Times New Roman" w:hAnsi="Times New Roman" w:cstheme="minorBidi" w:eastAsiaTheme="minorEastAsia"/>
          <w:b/>
          <w:bCs/>
          <w:color w:val="00000A"/>
          <w:kern w:val="0"/>
          <w:sz w:val="24"/>
          <w:szCs w:val="24"/>
          <w:u w:val="single"/>
          <w:lang w:val="en-US" w:eastAsia="en-US" w:bidi="ar-SA"/>
        </w:rPr>
        <w:t>3 Biological Analysis</w:t>
      </w:r>
    </w:p>
    <w:p>
      <w:pPr>
        <w:pStyle w:val="Normal"/>
        <w:widowControl/>
        <w:bidi w:val="0"/>
        <w:spacing w:lineRule="auto" w:line="276" w:before="0" w:after="20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Influence of lighting on mood at a biological level. The indirect effects of lighting on mood are well documented. Night time release of melatonin—a pineal hormone that promotes sleepiness and lowers the body temperature—can be phase advanced or delayed with the right exposure to bright light, thereby influencing the circadian rhythm of humans. Disruptions to circadian rhythms (e.g. due to jetlag, shift work, night time light exposure) can cause sleep and mood disorders. Seasonal affective disorders (characterized by depression symptoms in the winter) are also considered to be the result of a disturbance of the circadian rhythm, caused by the failure to adapt to the shift in day length as a result of seasonal changes. Bright light therapy of 1500 lumens or more at eye level, has been shown to significantly reduce depression symptoms for people with seasonal mood disorders or sleep disorders. The wavelength of the light is also important; melatonin is especially suppressed by short wavelength light. Thapan and collegues revealed that melatonin was largely suppressed by blue light, slightly by green light and hardly or not at all by red light. This finding suggests that, at a biological level, blue light is more arousing than green light, and both are more arousing than red light. Recent research also suggests direct effects of lighting on alertness and sleepiness. Using different light spectra, studies reported the superiority of short wavelength light over long wavelength light in increasing alertness.</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4"/>
          <w:szCs w:val="24"/>
          <w:u w:val="single"/>
          <w:lang w:val="en-US" w:eastAsia="en-US" w:bidi="ar-SA"/>
        </w:rPr>
        <w:t>1.</w:t>
      </w:r>
      <w:r>
        <w:rPr>
          <w:rFonts w:eastAsia="" w:cs="" w:ascii="Times New Roman" w:hAnsi="Times New Roman" w:cstheme="minorBidi" w:eastAsiaTheme="minorEastAsia"/>
          <w:b/>
          <w:bCs/>
          <w:color w:val="00000A"/>
          <w:kern w:val="0"/>
          <w:sz w:val="24"/>
          <w:szCs w:val="24"/>
          <w:u w:val="single"/>
          <w:lang w:val="en-US" w:eastAsia="en-US" w:bidi="ar-SA"/>
        </w:rPr>
        <w:t>4</w:t>
      </w:r>
      <w:r>
        <w:rPr>
          <w:rFonts w:eastAsia="" w:cs="" w:ascii="Times New Roman" w:hAnsi="Times New Roman" w:cstheme="minorBidi" w:eastAsiaTheme="minorEastAsia"/>
          <w:b/>
          <w:bCs/>
          <w:color w:val="00000A"/>
          <w:kern w:val="0"/>
          <w:sz w:val="24"/>
          <w:szCs w:val="24"/>
          <w:u w:val="single"/>
          <w:lang w:val="en-US" w:eastAsia="en-US" w:bidi="ar-SA"/>
        </w:rPr>
        <w:t xml:space="preserve"> Goal</w:t>
      </w:r>
    </w:p>
    <w:p>
      <w:pPr>
        <w:pStyle w:val="Normal"/>
        <w:widowControl/>
        <w:bidi w:val="0"/>
        <w:spacing w:lineRule="auto" w:line="276" w:before="0" w:after="200"/>
        <w:jc w:val="left"/>
        <w:rPr/>
      </w:pPr>
      <w:r>
        <w:rPr>
          <w:rFonts w:eastAsia="" w:cs="" w:ascii="Times New Roman" w:hAnsi="Times New Roman" w:cstheme="minorBidi" w:eastAsiaTheme="minorEastAsia"/>
          <w:b w:val="false"/>
          <w:bCs w:val="false"/>
          <w:color w:val="00000A"/>
          <w:kern w:val="0"/>
          <w:sz w:val="22"/>
          <w:szCs w:val="22"/>
          <w:u w:val="none"/>
          <w:lang w:val="en-US" w:eastAsia="en-US" w:bidi="ar-SA"/>
        </w:rPr>
        <w:t>Our goal was to build an application, capable of recognizing a person’s emotion through his face and then controlling the intensity of a set of LED lights to change the ambient lighting. This change can act as environmental cognition and trigger brain cells to enhance one’s mood.</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4"/>
          <w:szCs w:val="24"/>
          <w:u w:val="single"/>
          <w:lang w:val="en-US" w:eastAsia="en-US" w:bidi="ar-SA"/>
        </w:rPr>
        <w:t>1.</w:t>
      </w:r>
      <w:r>
        <w:rPr>
          <w:rFonts w:eastAsia="" w:cs="" w:ascii="Times New Roman" w:hAnsi="Times New Roman" w:cstheme="minorBidi" w:eastAsiaTheme="minorEastAsia"/>
          <w:b/>
          <w:bCs/>
          <w:color w:val="00000A"/>
          <w:kern w:val="0"/>
          <w:sz w:val="24"/>
          <w:szCs w:val="24"/>
          <w:u w:val="single"/>
          <w:lang w:val="en-US" w:eastAsia="en-US" w:bidi="ar-SA"/>
        </w:rPr>
        <w:t>5</w:t>
      </w:r>
      <w:r>
        <w:rPr>
          <w:rFonts w:eastAsia="" w:cs="" w:ascii="Times New Roman" w:hAnsi="Times New Roman" w:cstheme="minorBidi" w:eastAsiaTheme="minorEastAsia"/>
          <w:b/>
          <w:bCs/>
          <w:color w:val="00000A"/>
          <w:kern w:val="0"/>
          <w:sz w:val="24"/>
          <w:szCs w:val="24"/>
          <w:u w:val="single"/>
          <w:lang w:val="en-US" w:eastAsia="en-US" w:bidi="ar-SA"/>
        </w:rPr>
        <w:t xml:space="preserve"> Overview of proposed project</w:t>
      </w:r>
    </w:p>
    <w:p>
      <w:pPr>
        <w:pStyle w:val="Normal"/>
        <w:widowControl/>
        <w:bidi w:val="0"/>
        <w:spacing w:lineRule="auto" w:line="276" w:before="0" w:after="200"/>
        <w:jc w:val="left"/>
        <w:rPr>
          <w:rFonts w:ascii="Times New Roman" w:hAnsi="Times New Roman"/>
          <w:sz w:val="22"/>
          <w:szCs w:val="22"/>
        </w:rPr>
      </w:pPr>
      <w:r>
        <w:rPr>
          <w:rFonts w:ascii="Times New Roman" w:hAnsi="Times New Roman"/>
          <w:b w:val="false"/>
          <w:bCs w:val="false"/>
          <w:sz w:val="22"/>
          <w:szCs w:val="22"/>
          <w:u w:val="none"/>
        </w:rPr>
        <w:t xml:space="preserve">I) As described earlier we have the requirement of psychological understanding between the application and the user, hence best possible way is to have the system, learn from the available data and then utilize this </w:t>
      </w:r>
      <w:r>
        <w:rPr>
          <w:rFonts w:eastAsia="" w:cs="" w:ascii="Times New Roman" w:hAnsi="Times New Roman" w:cstheme="minorBidi" w:eastAsiaTheme="minorEastAsia"/>
          <w:b w:val="false"/>
          <w:bCs w:val="false"/>
          <w:color w:val="00000A"/>
          <w:kern w:val="0"/>
          <w:sz w:val="22"/>
          <w:szCs w:val="22"/>
          <w:u w:val="none"/>
          <w:lang w:val="en-US" w:eastAsia="en-US" w:bidi="ar-SA"/>
        </w:rPr>
        <w:t>learning to have it done in an automated way. An Artificially trained entity on this data of images portraying their emotions is the way out for understanding similar situation</w:t>
      </w:r>
      <w:r>
        <w:rPr>
          <w:rFonts w:ascii="Times New Roman" w:hAnsi="Times New Roman"/>
          <w:b w:val="false"/>
          <w:bCs w:val="false"/>
          <w:sz w:val="22"/>
          <w:szCs w:val="22"/>
          <w:u w:val="none"/>
        </w:rPr>
        <w:t xml:space="preserve"> in real world on its own.</w:t>
      </w:r>
    </w:p>
    <w:p>
      <w:pPr>
        <w:pStyle w:val="Normal"/>
        <w:widowControl/>
        <w:bidi w:val="0"/>
        <w:spacing w:lineRule="auto" w:line="276" w:before="0" w:after="200"/>
        <w:jc w:val="left"/>
        <w:rPr>
          <w:rFonts w:ascii="Times New Roman" w:hAnsi="Times New Roman"/>
          <w:sz w:val="22"/>
          <w:szCs w:val="22"/>
        </w:rPr>
      </w:pPr>
      <w:r>
        <w:rPr>
          <w:rFonts w:ascii="Times New Roman" w:hAnsi="Times New Roman"/>
          <w:b w:val="false"/>
          <w:bCs w:val="false"/>
          <w:sz w:val="22"/>
          <w:szCs w:val="22"/>
          <w:u w:val="none"/>
        </w:rPr>
        <w:t>II) Also, physical world entity such as light can be controlled by some filthy electronics which is able to communicate with our system parallelly and make the application interact with deep areas of human mind just by varying intensit</w:t>
      </w:r>
      <w:r>
        <w:rPr>
          <w:rFonts w:ascii="Times New Roman" w:hAnsi="Times New Roman"/>
          <w:b w:val="false"/>
          <w:bCs w:val="false"/>
          <w:sz w:val="22"/>
          <w:szCs w:val="22"/>
          <w:u w:val="none"/>
        </w:rPr>
        <w:t>y of the bulbs</w:t>
      </w:r>
      <w:r>
        <w:rPr>
          <w:rFonts w:ascii="Times New Roman" w:hAnsi="Times New Roman"/>
          <w:b w:val="false"/>
          <w:bCs w:val="false"/>
          <w:sz w:val="22"/>
          <w:szCs w:val="22"/>
          <w:u w:val="none"/>
        </w:rPr>
        <w:t>(sounds cool…!!).</w:t>
      </w:r>
    </w:p>
    <w:p>
      <w:pPr>
        <w:pStyle w:val="Normal"/>
        <w:widowControl/>
        <w:bidi w:val="0"/>
        <w:spacing w:lineRule="auto" w:line="276" w:before="0" w:after="200"/>
        <w:jc w:val="left"/>
        <w:rPr>
          <w:b/>
          <w:b/>
          <w:bCs/>
          <w:u w:val="single"/>
        </w:rPr>
      </w:pPr>
      <w:r>
        <w:rPr>
          <w:b/>
          <w:bCs/>
          <w:u w:val="single"/>
        </w:rPr>
        <w:t>1.</w:t>
      </w:r>
      <w:r>
        <w:rPr>
          <w:b/>
          <w:bCs/>
          <w:u w:val="single"/>
        </w:rPr>
        <w:t>6</w:t>
      </w:r>
      <w:r>
        <w:rPr>
          <w:b/>
          <w:bCs/>
          <w:u w:val="single"/>
        </w:rPr>
        <w:t xml:space="preserve"> What’s New..??</w:t>
      </w:r>
    </w:p>
    <w:p>
      <w:pPr>
        <w:pStyle w:val="Normal"/>
        <w:widowControl/>
        <w:bidi w:val="0"/>
        <w:spacing w:lineRule="auto" w:line="276" w:before="0" w:after="200"/>
        <w:jc w:val="left"/>
        <w:rPr>
          <w:b w:val="false"/>
          <w:b w:val="false"/>
          <w:bCs w:val="false"/>
          <w:u w:val="none"/>
        </w:rPr>
      </w:pPr>
      <w:r>
        <w:rPr>
          <w:b w:val="false"/>
          <w:bCs w:val="false"/>
          <w:u w:val="none"/>
        </w:rPr>
        <w:t xml:space="preserve">Now as we see that machines are getting smarter as they have acquired an ability to learn and perform in real world based on their learning. The more we tech them and feed them with information, we get smarter systems. This application utilizes this ability to automate this process which on the other hand can only be performed by human in normal terms. Dealing with human psychology through a set pattern of expressions and </w:t>
      </w:r>
      <w:r>
        <w:rPr>
          <w:b w:val="false"/>
          <w:bCs w:val="false"/>
          <w:u w:val="none"/>
        </w:rPr>
        <w:t>i</w:t>
      </w:r>
      <w:r>
        <w:rPr>
          <w:b w:val="false"/>
          <w:bCs w:val="false"/>
          <w:u w:val="none"/>
        </w:rPr>
        <w:t xml:space="preserve">ncorporating </w:t>
      </w:r>
      <w:r>
        <w:rPr>
          <w:b w:val="false"/>
          <w:bCs w:val="false"/>
          <w:u w:val="none"/>
        </w:rPr>
        <w:t>it to control by means of intelligence embedded through previous learning is what we wanted to achieve through this project. We hope to have a “brighter” mood rather being “low”.</w:t>
      </w:r>
    </w:p>
    <w:p>
      <w:pPr>
        <w:pStyle w:val="Normal"/>
        <w:widowControl/>
        <w:bidi w:val="0"/>
        <w:spacing w:lineRule="auto" w:line="276" w:before="0" w:after="200"/>
        <w:jc w:val="left"/>
        <w:rPr>
          <w:b/>
          <w:b/>
          <w:bCs/>
          <w:u w:val="single"/>
        </w:rPr>
      </w:pPr>
      <w:r>
        <w:rPr>
          <w:b/>
          <w:bCs/>
          <w:u w:val="single"/>
        </w:rPr>
        <w:t>2. Product Overview and Summary</w:t>
      </w:r>
    </w:p>
    <w:p>
      <w:pPr>
        <w:pStyle w:val="Normal"/>
        <w:widowControl/>
        <w:bidi w:val="0"/>
        <w:spacing w:lineRule="auto" w:line="276" w:before="0" w:after="200"/>
        <w:jc w:val="left"/>
        <w:rPr>
          <w:b/>
          <w:b/>
          <w:bCs/>
          <w:u w:val="single"/>
        </w:rPr>
      </w:pPr>
      <w:r>
        <w:rPr>
          <w:b/>
          <w:bCs/>
          <w:u w:val="single"/>
        </w:rPr>
        <w:t>2.1 Purpose</w:t>
      </w:r>
    </w:p>
    <w:p>
      <w:pPr>
        <w:pStyle w:val="Normal"/>
        <w:widowControl/>
        <w:bidi w:val="0"/>
        <w:spacing w:lineRule="auto" w:line="276" w:before="0" w:after="20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discussed, main goal of this application is to achieve an automated process of recognizing emotion and dealing with it to perform changes in ambiance lighting. Also, to recognize the required information we first have to teach how to recognize it, and this was blissfully done with the help of machine learning algorithms. Having done crunching with data, now we have the responsibility of deploying it in order to  perform on real grounds. The prediction done, is then communicated with external circuitry to gain control on lighting part which in turn was our main goal.</w:t>
      </w:r>
    </w:p>
    <w:p>
      <w:pPr>
        <w:pStyle w:val="Normal"/>
        <w:widowControl/>
        <w:bidi w:val="0"/>
        <w:spacing w:lineRule="auto" w:line="276" w:before="0" w:after="200"/>
        <w:jc w:val="left"/>
        <w:rPr>
          <w:b/>
          <w:b/>
          <w:bCs/>
          <w:u w:val="single"/>
        </w:rPr>
      </w:pPr>
      <w:r>
        <w:rPr>
          <w:b/>
          <w:bCs/>
          <w:u w:val="single"/>
        </w:rPr>
      </w:r>
    </w:p>
    <w:p>
      <w:pPr>
        <w:pStyle w:val="Normal"/>
        <w:widowControl/>
        <w:bidi w:val="0"/>
        <w:spacing w:lineRule="auto" w:line="276" w:before="0" w:after="200"/>
        <w:jc w:val="left"/>
        <w:rPr>
          <w:b/>
          <w:b/>
          <w:bCs/>
          <w:u w:val="single"/>
        </w:rPr>
      </w:pPr>
      <w:r>
        <w:rPr>
          <w:b/>
          <w:bCs/>
          <w:u w:val="single"/>
        </w:rPr>
        <w:t>2.2 Summary</w:t>
      </w:r>
    </w:p>
    <w:p>
      <w:pPr>
        <w:pStyle w:val="Normal"/>
        <w:rPr>
          <w:rFonts w:ascii="Times New Roman" w:hAnsi="Times New Roman"/>
          <w:sz w:val="22"/>
          <w:szCs w:val="22"/>
        </w:rPr>
      </w:pPr>
      <w:r>
        <w:rPr>
          <w:rFonts w:ascii="Times New Roman" w:hAnsi="Times New Roman"/>
          <w:sz w:val="22"/>
          <w:szCs w:val="22"/>
        </w:rPr>
        <w:t>I) Developing a machine learning model which is capable of detecting and recognizing facial human expression and categorize it in basic categories defined by us.</w:t>
      </w:r>
    </w:p>
    <w:p>
      <w:pPr>
        <w:pStyle w:val="Normal"/>
        <w:rPr>
          <w:rFonts w:ascii="Times New Roman" w:hAnsi="Times New Roman"/>
          <w:sz w:val="22"/>
          <w:szCs w:val="22"/>
        </w:rPr>
      </w:pPr>
      <w:r>
        <w:rPr>
          <w:rFonts w:ascii="Times New Roman" w:hAnsi="Times New Roman"/>
          <w:sz w:val="22"/>
          <w:szCs w:val="22"/>
        </w:rPr>
        <w:t>II) Allowing the trained model to gather information on real grounds and then based on its learning predicting its emotion to control the brightness of attached led’s.</w:t>
      </w:r>
    </w:p>
    <w:p>
      <w:pPr>
        <w:pStyle w:val="Normal"/>
        <w:widowControl/>
        <w:bidi w:val="0"/>
        <w:spacing w:lineRule="auto" w:line="276" w:before="0" w:after="200"/>
        <w:jc w:val="left"/>
        <w:rPr/>
      </w:pPr>
      <w:r>
        <w:rPr>
          <w:rFonts w:ascii="Times New Roman" w:hAnsi="Times New Roman"/>
          <w:b/>
          <w:bCs/>
          <w:sz w:val="22"/>
          <w:szCs w:val="22"/>
          <w:u w:val="single"/>
        </w:rPr>
        <w:t xml:space="preserve">3. Requirements and </w:t>
      </w:r>
      <w:r>
        <w:rPr>
          <w:rFonts w:eastAsia="" w:cs="" w:ascii="Times New Roman" w:hAnsi="Times New Roman" w:cstheme="minorBidi" w:eastAsiaTheme="minorEastAsia"/>
          <w:b/>
          <w:bCs/>
          <w:color w:val="00000A"/>
          <w:kern w:val="0"/>
          <w:sz w:val="22"/>
          <w:szCs w:val="22"/>
          <w:u w:val="single"/>
          <w:lang w:val="en-US" w:eastAsia="en-US" w:bidi="ar-SA"/>
        </w:rPr>
        <w:t>I</w:t>
      </w:r>
      <w:r>
        <w:rPr>
          <w:rFonts w:eastAsia="" w:cs="" w:ascii="Times New Roman" w:hAnsi="Times New Roman" w:cstheme="minorBidi" w:eastAsiaTheme="minorEastAsia"/>
          <w:b/>
          <w:bCs/>
          <w:color w:val="00000A"/>
          <w:kern w:val="0"/>
          <w:sz w:val="22"/>
          <w:szCs w:val="22"/>
          <w:u w:val="single"/>
          <w:lang w:val="en-US" w:eastAsia="en-US" w:bidi="ar-SA"/>
        </w:rPr>
        <w:t>nfluential</w:t>
      </w:r>
      <w:r>
        <w:rPr>
          <w:rFonts w:ascii="Times New Roman" w:hAnsi="Times New Roman"/>
          <w:b/>
          <w:bCs/>
          <w:sz w:val="22"/>
          <w:szCs w:val="22"/>
          <w:u w:val="single"/>
        </w:rPr>
        <w:t xml:space="preserve"> Study</w:t>
      </w:r>
    </w:p>
    <w:p>
      <w:pPr>
        <w:pStyle w:val="Normal"/>
        <w:widowControl/>
        <w:bidi w:val="0"/>
        <w:spacing w:lineRule="auto" w:line="276" w:before="0" w:after="200"/>
        <w:jc w:val="left"/>
        <w:rPr>
          <w:b/>
          <w:b/>
          <w:bCs/>
          <w:u w:val="single"/>
        </w:rPr>
      </w:pPr>
      <w:r>
        <w:rPr>
          <w:rFonts w:ascii="Times New Roman" w:hAnsi="Times New Roman"/>
          <w:b/>
          <w:bCs/>
          <w:sz w:val="22"/>
          <w:szCs w:val="22"/>
          <w:u w:val="single"/>
        </w:rPr>
        <w:t>3.</w:t>
      </w:r>
      <w:r>
        <w:rPr>
          <w:rFonts w:ascii="Times New Roman" w:hAnsi="Times New Roman"/>
          <w:b/>
          <w:bCs/>
          <w:sz w:val="22"/>
          <w:szCs w:val="22"/>
          <w:u w:val="single"/>
        </w:rPr>
        <w:t>1 Influential Study</w:t>
      </w:r>
    </w:p>
    <w:p>
      <w:pPr>
        <w:pStyle w:val="Normal"/>
        <w:widowControl/>
        <w:bidi w:val="0"/>
        <w:spacing w:lineRule="auto" w:line="276" w:before="0" w:after="200"/>
        <w:jc w:val="left"/>
        <w:rPr/>
      </w:pPr>
      <w:r>
        <w:rPr>
          <w:rFonts w:eastAsia="" w:cs="" w:ascii="Times New Roman" w:hAnsi="Times New Roman" w:cstheme="minorBidi" w:eastAsiaTheme="minorEastAsia"/>
          <w:b w:val="false"/>
          <w:bCs w:val="false"/>
          <w:color w:val="00000A"/>
          <w:kern w:val="0"/>
          <w:sz w:val="22"/>
          <w:szCs w:val="22"/>
          <w:u w:val="none"/>
          <w:lang w:val="en-US" w:eastAsia="en-US" w:bidi="ar-SA"/>
        </w:rPr>
        <w:t>To analyze the influence that the activating and cozy ambiences had on mood (with respect to that of the neutral ambience), we monitored the evolution of the affective measures, starting from the moment the expression was changed from the lighting setting to the cozy, activating or neutral setting. The different bars represent the different ambience groups.  For the physiological measures, affective change values were calculated by subtracting the median value of the signal over the last 120 seconds of the mood induction procedure from the mode value measured during the 200 values of each of the periods (i.e., A constant mood in particular). A convolutional model was tested for each pixel values (i.e., the affective change for the physiological  and emotional measures).</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2"/>
          <w:szCs w:val="22"/>
          <w:u w:val="single"/>
          <w:lang w:val="en-US" w:eastAsia="en-US" w:bidi="ar-SA"/>
        </w:rPr>
        <w:t>3.2 Requirement Analysis</w:t>
      </w:r>
    </w:p>
    <w:p>
      <w:pPr>
        <w:pStyle w:val="Normal"/>
        <w:widowControl/>
        <w:bidi w:val="0"/>
        <w:spacing w:lineRule="auto" w:line="276" w:before="0" w:after="200"/>
        <w:jc w:val="left"/>
        <w:rPr>
          <w:b w:val="false"/>
          <w:b w:val="false"/>
          <w:bCs w:val="false"/>
          <w:u w:val="none"/>
        </w:rPr>
      </w:pPr>
      <w:r>
        <w:rPr>
          <w:rFonts w:eastAsia="" w:cs="" w:ascii="Times New Roman" w:hAnsi="Times New Roman" w:cstheme="minorBidi" w:eastAsiaTheme="minorEastAsia"/>
          <w:b w:val="false"/>
          <w:bCs w:val="false"/>
          <w:color w:val="00000A"/>
          <w:kern w:val="0"/>
          <w:sz w:val="22"/>
          <w:szCs w:val="22"/>
          <w:u w:val="none"/>
          <w:lang w:val="en-US" w:eastAsia="en-US" w:bidi="ar-SA"/>
        </w:rPr>
        <w:t>Firstly, we need a large set of images depicting various basic emotion. This was provided as CSV file containing record of emotion and corresponding values of pixles denoted in that image.</w: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shd w:fill="auto" w:val="clear"/>
          </w:tcPr>
          <w:p>
            <w:pPr>
              <w:pStyle w:val="TableContents"/>
              <w:spacing w:before="0" w:after="200"/>
              <w:rPr/>
            </w:pPr>
            <w:r>
              <w:rPr/>
              <w:t>Emotion</w:t>
            </w:r>
          </w:p>
        </w:tc>
        <w:tc>
          <w:tcPr>
            <w:tcW w:w="468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pPr>
            <w:r>
              <w:rPr/>
              <w:t>Pixels</w:t>
            </w:r>
          </w:p>
        </w:tc>
      </w:tr>
      <w:tr>
        <w:trPr/>
        <w:tc>
          <w:tcPr>
            <w:tcW w:w="4680" w:type="dxa"/>
            <w:tcBorders>
              <w:left w:val="single" w:sz="2" w:space="0" w:color="000000"/>
              <w:bottom w:val="single" w:sz="2" w:space="0" w:color="000000"/>
            </w:tcBorders>
            <w:shd w:fill="auto" w:val="clear"/>
          </w:tcPr>
          <w:p>
            <w:pPr>
              <w:pStyle w:val="TableContents"/>
              <w:spacing w:before="0" w:after="200"/>
              <w:rPr/>
            </w:pPr>
            <w:r>
              <w:rPr/>
              <w:t>0</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200"/>
              <w:rPr/>
            </w:pPr>
            <w:r>
              <w:rPr/>
              <w:t>70 80 82 72 58 58 ……….. 195 186 137 101 88 101</w:t>
            </w:r>
          </w:p>
        </w:tc>
      </w:tr>
      <w:tr>
        <w:trPr/>
        <w:tc>
          <w:tcPr>
            <w:tcW w:w="4680" w:type="dxa"/>
            <w:tcBorders>
              <w:left w:val="single" w:sz="2" w:space="0" w:color="000000"/>
              <w:bottom w:val="single" w:sz="2" w:space="0" w:color="000000"/>
            </w:tcBorders>
            <w:shd w:fill="auto" w:val="clear"/>
          </w:tcPr>
          <w:p>
            <w:pPr>
              <w:pStyle w:val="TableContents"/>
              <w:spacing w:before="0" w:after="200"/>
              <w:rPr/>
            </w:pPr>
            <w:r>
              <w:rPr/>
              <w:t>3</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200"/>
              <w:rPr/>
            </w:pPr>
            <w:r>
              <w:rPr/>
              <w:t>85 84 90 121 101 102 ……….. 102 99 89 58 73 84</w:t>
            </w:r>
          </w:p>
        </w:tc>
      </w:tr>
      <w:tr>
        <w:trPr/>
        <w:tc>
          <w:tcPr>
            <w:tcW w:w="4680" w:type="dxa"/>
            <w:tcBorders>
              <w:left w:val="single" w:sz="2" w:space="0" w:color="000000"/>
              <w:bottom w:val="single" w:sz="2" w:space="0" w:color="000000"/>
            </w:tcBorders>
            <w:shd w:fill="auto" w:val="clear"/>
          </w:tcPr>
          <w:p>
            <w:pPr>
              <w:pStyle w:val="TableContents"/>
              <w:spacing w:before="0" w:after="200"/>
              <w:rPr/>
            </w:pPr>
            <w:r>
              <w:rPr/>
              <w:t>4</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200"/>
              <w:rPr/>
            </w:pPr>
            <w:r>
              <w:rPr/>
              <w:t>20 17 19 21 25 38 ……….. 85 93 97 99 107 118</w:t>
            </w:r>
          </w:p>
        </w:tc>
      </w:tr>
    </w:tbl>
    <w:p>
      <w:pPr>
        <w:pStyle w:val="Normal"/>
        <w:widowControl/>
        <w:bidi w:val="0"/>
        <w:spacing w:lineRule="auto" w:line="276" w:before="0" w:after="200"/>
        <w:jc w:val="left"/>
        <w:rPr>
          <w:b w:val="false"/>
          <w:b w:val="false"/>
          <w:bCs w:val="false"/>
          <w:u w:val="none"/>
        </w:rPr>
      </w:pPr>
      <w:r>
        <w:rPr>
          <w:rFonts w:eastAsia="" w:cs="" w:ascii="Times New Roman" w:hAnsi="Times New Roman" w:cstheme="minorBidi" w:eastAsiaTheme="minorEastAsia"/>
          <w:b w:val="false"/>
          <w:bCs w:val="false"/>
          <w:color w:val="00000A"/>
          <w:kern w:val="0"/>
          <w:sz w:val="22"/>
          <w:szCs w:val="22"/>
          <w:u w:val="none"/>
          <w:lang w:val="en-US" w:eastAsia="en-US" w:bidi="ar-SA"/>
        </w:rPr>
        <w:t xml:space="preserve">On the whole, the dataset contains 35887 images distributed in their pixel values. We need to build the image back in its original form </w:t>
      </w:r>
      <w:r>
        <w:rPr>
          <w:rFonts w:eastAsia="" w:cs="" w:ascii="Times New Roman" w:hAnsi="Times New Roman" w:cstheme="minorBidi" w:eastAsiaTheme="minorEastAsia"/>
          <w:b w:val="false"/>
          <w:bCs w:val="false"/>
          <w:color w:val="00000A"/>
          <w:kern w:val="0"/>
          <w:sz w:val="22"/>
          <w:szCs w:val="22"/>
          <w:u w:val="none"/>
          <w:lang w:val="en-US" w:eastAsia="en-US" w:bidi="ar-SA"/>
        </w:rPr>
        <w:t>and to achieve this we pre-processed our dataset to extract image related to a particular emotion in its corresponding directory.</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2"/>
          <w:szCs w:val="22"/>
          <w:u w:val="single"/>
          <w:lang w:val="en-US" w:eastAsia="en-US" w:bidi="ar-SA"/>
        </w:rPr>
        <w:t>P</w:t>
      </w:r>
      <w:r>
        <w:rPr>
          <w:rFonts w:eastAsia="" w:cs="" w:ascii="Times New Roman" w:hAnsi="Times New Roman" w:cstheme="minorBidi" w:eastAsiaTheme="minorEastAsia"/>
          <w:b/>
          <w:bCs/>
          <w:color w:val="00000A"/>
          <w:kern w:val="0"/>
          <w:sz w:val="22"/>
          <w:szCs w:val="22"/>
          <w:u w:val="single"/>
          <w:lang w:val="en-US" w:eastAsia="en-US" w:bidi="ar-SA"/>
        </w:rPr>
        <w:t>reprocessing the CSV File:</w:t>
      </w:r>
    </w:p>
    <w:p>
      <w:pPr>
        <w:pStyle w:val="Normal"/>
        <w:widowControl/>
        <w:bidi w:val="0"/>
        <w:spacing w:lineRule="auto" w:line="276" w:before="0" w:after="200"/>
        <w:jc w:val="left"/>
        <w:rPr>
          <w:b/>
          <w:b/>
          <w:bCs/>
          <w:u w:val="single"/>
        </w:rPr>
      </w:pPr>
      <w:r>
        <w:rPr>
          <w:rFonts w:eastAsia="" w:cs="" w:ascii="Times New Roman" w:hAnsi="Times New Roman" w:cstheme="minorBidi" w:eastAsiaTheme="minorEastAsia"/>
          <w:b/>
          <w:bCs/>
          <w:color w:val="00000A"/>
          <w:kern w:val="0"/>
          <w:sz w:val="22"/>
          <w:szCs w:val="22"/>
          <w:u w:val="single"/>
          <w:lang w:val="en-US" w:eastAsia="en-US" w:bidi="ar-SA"/>
        </w:rPr>
        <w:t>CODE - (PYTHON) :-</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import numpy as np</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import pandas as pd</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import os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import cv2</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from pathlib import Path</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import split_folders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read data from csv</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df = pd.read_csv("/home/chitransh/Documents/Project_app/fer2013.csv")</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labels of emotion</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labels = np.array(df['emotion'].values)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convert labels from [0 1 2 3 4 5 6] to ['Angry', 'Disgust', 'Fear', 'Happy', 'Sad', 'Surprise', 'Neutral']</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labels = np.where(labels == 0, 'Angry', np.where(labels == 1, 'Disgust', np.where(labels == 2, 'Fear',</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np.where(labels == 3, 'Happy',</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np.where(labels == 4, 'Sad',</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np.where(</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labels == 5,</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"Surprise",</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"Neutral"))))))</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print(labels)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image data</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pixels = list(df['pixels'].values)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print(pixels)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test = []  # list of images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create image from pixel</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for pixel in pixels: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images = np.array([np.fromstring(pixel, dtype='uint8', sep=' ')])</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print(images.shape)</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images.shape = (1, 48, 48)</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test.extend(images)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print(images.shape)</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img = images[0]</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cv2.imshow('img', img)</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cv2.waitKey(0)</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cv2.destroyAllWindows()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zip image and labels  together</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data = zip(labels, test)</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create directory to save images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if not os.path.exists('./images'):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os.mkdir('./images')</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save images as per emotion</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cnt = 0</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for d in data:</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 print(d)</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dir = Path(f'./images/{d[0]}')</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if not os.path.exists(dir):</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os.mkdir(dir)</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cv2.imwrite(f'{dir}/img{cnt}.jpg', d[1])</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cnt += 1</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 split dataset into test train and validation</w:t>
      </w:r>
    </w:p>
    <w:p>
      <w:pPr>
        <w:pStyle w:val="Normal"/>
        <w:widowControl/>
        <w:bidi w:val="0"/>
        <w:spacing w:lineRule="auto" w:line="276" w:before="0" w:after="200"/>
        <w:jc w:val="left"/>
        <w:rPr>
          <w:b w:val="false"/>
          <w:b w:val="false"/>
          <w:bCs w:val="false"/>
          <w:sz w:val="14"/>
          <w:szCs w:val="14"/>
          <w:u w:val="none"/>
        </w:rPr>
      </w:pPr>
      <w:r>
        <w:rPr>
          <w:b w:val="false"/>
          <w:bCs w:val="false"/>
          <w:sz w:val="14"/>
          <w:szCs w:val="14"/>
          <w:u w:val="none"/>
        </w:rPr>
        <w:t>split_folders.ratio('./images/', output='./images/DATA', seed=12345, ratio=(0.8, 0.1, 0.1))</w:t>
      </w:r>
    </w:p>
    <w:p>
      <w:pPr>
        <w:pStyle w:val="Normal"/>
        <w:widowControl/>
        <w:bidi w:val="0"/>
        <w:spacing w:lineRule="auto" w:line="276" w:before="0" w:after="20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0613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943600" cy="3061335"/>
                    </a:xfrm>
                    <a:prstGeom prst="rect">
                      <a:avLst/>
                    </a:prstGeom>
                  </pic:spPr>
                </pic:pic>
              </a:graphicData>
            </a:graphic>
          </wp:anchor>
        </w:drawing>
      </w:r>
      <w:r>
        <w:rPr>
          <w:rFonts w:eastAsia="" w:cs="" w:ascii="Times New Roman" w:hAnsi="Times New Roman" w:cstheme="minorBidi" w:eastAsiaTheme="minorEastAsia"/>
          <w:b/>
          <w:bCs/>
          <w:color w:val="00000A"/>
          <w:kern w:val="0"/>
          <w:sz w:val="22"/>
          <w:szCs w:val="22"/>
          <w:u w:val="single"/>
          <w:lang w:val="en-US" w:eastAsia="en-US" w:bidi="ar-SA"/>
        </w:rPr>
        <w:t>D</w:t>
      </w:r>
      <w:r>
        <w:rPr>
          <w:rFonts w:eastAsia="" w:cs="" w:ascii="Times New Roman" w:hAnsi="Times New Roman" w:cstheme="minorBidi" w:eastAsiaTheme="minorEastAsia"/>
          <w:b/>
          <w:bCs/>
          <w:color w:val="00000A"/>
          <w:kern w:val="0"/>
          <w:sz w:val="22"/>
          <w:szCs w:val="22"/>
          <w:u w:val="single"/>
          <w:lang w:val="en-US" w:eastAsia="en-US" w:bidi="ar-SA"/>
        </w:rPr>
        <w:t>irectory Hierarchy for Processed CSV</w:t>
      </w:r>
    </w:p>
    <w:p>
      <w:pPr>
        <w:pStyle w:val="Normal"/>
        <w:widowControl/>
        <w:bidi w:val="0"/>
        <w:spacing w:lineRule="auto" w:line="276" w:before="0" w:after="200"/>
        <w:jc w:val="left"/>
        <w:rPr>
          <w:rFonts w:ascii="Times New Roman" w:hAnsi="Times New Roman" w:eastAsia="" w:cs="" w:cstheme="minorBidi" w:eastAsiaTheme="minorEastAsia"/>
          <w:b/>
          <w:b/>
          <w:bCs/>
          <w:color w:val="00000A"/>
          <w:kern w:val="0"/>
          <w:sz w:val="22"/>
          <w:szCs w:val="22"/>
          <w:u w:val="single"/>
          <w:lang w:val="en-US" w:eastAsia="en-US" w:bidi="ar-SA"/>
        </w:rPr>
      </w:pPr>
      <w:r>
        <w:rPr/>
      </w:r>
    </w:p>
    <w:p>
      <w:pPr>
        <w:pStyle w:val="Normal"/>
        <w:widowControl/>
        <w:bidi w:val="0"/>
        <w:spacing w:lineRule="auto" w:line="276" w:before="0" w:after="200"/>
        <w:jc w:val="left"/>
        <w:rPr/>
      </w:pPr>
      <w:r>
        <w:rPr>
          <w:rFonts w:eastAsia="" w:cs="" w:ascii="Times New Roman" w:hAnsi="Times New Roman" w:cstheme="minorBidi" w:eastAsiaTheme="minorEastAsia"/>
          <w:b/>
          <w:bCs/>
          <w:color w:val="00000A"/>
          <w:kern w:val="0"/>
          <w:sz w:val="22"/>
          <w:szCs w:val="22"/>
          <w:u w:val="single"/>
          <w:lang w:val="en-US" w:eastAsia="en-US" w:bidi="ar-SA"/>
        </w:rPr>
        <w:t>Sample Image :-</w:t>
      </w:r>
    </w:p>
    <w:p>
      <w:pPr>
        <w:pStyle w:val="Normal"/>
        <w:widowControl/>
        <w:bidi w:val="0"/>
        <w:spacing w:lineRule="auto" w:line="276" w:before="0" w:after="200"/>
        <w:jc w:val="left"/>
        <w:rPr/>
      </w:pPr>
      <w:r>
        <w:rPr/>
        <w:drawing>
          <wp:anchor behindDoc="0" distT="0" distB="0" distL="0" distR="0" simplePos="0" locked="0" layoutInCell="1" allowOverlap="1" relativeHeight="6">
            <wp:simplePos x="0" y="0"/>
            <wp:positionH relativeFrom="column">
              <wp:posOffset>5080</wp:posOffset>
            </wp:positionH>
            <wp:positionV relativeFrom="paragraph">
              <wp:posOffset>635</wp:posOffset>
            </wp:positionV>
            <wp:extent cx="457200" cy="4572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821690</wp:posOffset>
            </wp:positionH>
            <wp:positionV relativeFrom="paragraph">
              <wp:posOffset>-6350</wp:posOffset>
            </wp:positionV>
            <wp:extent cx="457200" cy="4572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1640840</wp:posOffset>
            </wp:positionH>
            <wp:positionV relativeFrom="paragraph">
              <wp:posOffset>-18415</wp:posOffset>
            </wp:positionV>
            <wp:extent cx="457200" cy="4572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2491740</wp:posOffset>
            </wp:positionH>
            <wp:positionV relativeFrom="paragraph">
              <wp:posOffset>-12065</wp:posOffset>
            </wp:positionV>
            <wp:extent cx="457200" cy="4572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3308350</wp:posOffset>
            </wp:positionH>
            <wp:positionV relativeFrom="paragraph">
              <wp:posOffset>-5715</wp:posOffset>
            </wp:positionV>
            <wp:extent cx="457200" cy="4572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4124960</wp:posOffset>
            </wp:positionH>
            <wp:positionV relativeFrom="paragraph">
              <wp:posOffset>-5715</wp:posOffset>
            </wp:positionV>
            <wp:extent cx="457200" cy="4572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4968875</wp:posOffset>
            </wp:positionH>
            <wp:positionV relativeFrom="paragraph">
              <wp:posOffset>635</wp:posOffset>
            </wp:positionV>
            <wp:extent cx="457200" cy="4572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457200" cy="457200"/>
                    </a:xfrm>
                    <a:prstGeom prst="rect">
                      <a:avLst/>
                    </a:prstGeom>
                  </pic:spPr>
                </pic:pic>
              </a:graphicData>
            </a:graphic>
          </wp:anchor>
        </w:drawing>
      </w:r>
    </w:p>
    <w:p>
      <w:pPr>
        <w:pStyle w:val="Normal"/>
        <w:widowControl/>
        <w:bidi w:val="0"/>
        <w:spacing w:lineRule="auto" w:line="276" w:before="0" w:after="200"/>
        <w:jc w:val="left"/>
        <w:rPr/>
      </w:pPr>
      <w:r>
        <w:rPr/>
      </w:r>
    </w:p>
    <w:p>
      <w:pPr>
        <w:pStyle w:val="Normal"/>
        <w:widowControl/>
        <w:bidi w:val="0"/>
        <w:spacing w:lineRule="auto" w:line="276" w:before="0" w:after="200"/>
        <w:jc w:val="left"/>
        <w:rPr>
          <w:b/>
          <w:b/>
          <w:bCs/>
          <w:sz w:val="14"/>
          <w:szCs w:val="14"/>
          <w:u w:val="single"/>
        </w:rPr>
      </w:pPr>
      <w:r>
        <w:rPr>
          <w:b/>
          <w:bCs/>
          <w:sz w:val="14"/>
          <w:szCs w:val="14"/>
          <w:u w:val="none"/>
        </w:rPr>
        <w:t xml:space="preserve">  </w:t>
      </w:r>
      <w:r>
        <w:rPr>
          <w:b/>
          <w:bCs/>
          <w:sz w:val="14"/>
          <w:szCs w:val="14"/>
          <w:u w:val="single"/>
        </w:rPr>
        <w:t>Angry</w:t>
      </w:r>
      <w:r>
        <w:rPr>
          <w:b/>
          <w:bCs/>
          <w:sz w:val="14"/>
          <w:szCs w:val="14"/>
          <w:u w:val="none"/>
        </w:rPr>
        <w:tab/>
        <w:t xml:space="preserve">             </w:t>
      </w:r>
      <w:r>
        <w:rPr>
          <w:b/>
          <w:bCs/>
          <w:sz w:val="14"/>
          <w:szCs w:val="14"/>
          <w:u w:val="single"/>
        </w:rPr>
        <w:t>Disgust</w:t>
      </w:r>
      <w:r>
        <w:rPr>
          <w:b/>
          <w:bCs/>
          <w:sz w:val="14"/>
          <w:szCs w:val="14"/>
          <w:u w:val="none"/>
        </w:rPr>
        <w:tab/>
        <w:t xml:space="preserve">           </w:t>
      </w:r>
      <w:r>
        <w:rPr>
          <w:b/>
          <w:bCs/>
          <w:sz w:val="14"/>
          <w:szCs w:val="14"/>
          <w:u w:val="single"/>
        </w:rPr>
        <w:t>Fear</w:t>
      </w:r>
      <w:r>
        <w:rPr>
          <w:b/>
          <w:bCs/>
          <w:sz w:val="14"/>
          <w:szCs w:val="14"/>
          <w:u w:val="none"/>
        </w:rPr>
        <w:tab/>
        <w:t xml:space="preserve">        </w:t>
      </w:r>
      <w:r>
        <w:rPr>
          <w:b/>
          <w:bCs/>
          <w:sz w:val="14"/>
          <w:szCs w:val="14"/>
          <w:u w:val="single"/>
        </w:rPr>
        <w:t>Happy</w:t>
      </w:r>
      <w:r>
        <w:rPr>
          <w:b/>
          <w:bCs/>
          <w:sz w:val="14"/>
          <w:szCs w:val="14"/>
          <w:u w:val="none"/>
        </w:rPr>
        <w:t xml:space="preserve"> </w:t>
        <w:tab/>
        <w:t xml:space="preserve">      </w:t>
      </w:r>
      <w:r>
        <w:rPr>
          <w:b/>
          <w:bCs/>
          <w:sz w:val="14"/>
          <w:szCs w:val="14"/>
          <w:u w:val="single"/>
        </w:rPr>
        <w:t>Neutral</w:t>
      </w:r>
      <w:r>
        <w:rPr>
          <w:b/>
          <w:bCs/>
          <w:sz w:val="14"/>
          <w:szCs w:val="14"/>
          <w:u w:val="none"/>
        </w:rPr>
        <w:t xml:space="preserve"> </w:t>
        <w:tab/>
        <w:t xml:space="preserve">    </w:t>
      </w:r>
      <w:r>
        <w:rPr>
          <w:b/>
          <w:bCs/>
          <w:sz w:val="14"/>
          <w:szCs w:val="14"/>
          <w:u w:val="single"/>
        </w:rPr>
        <w:t>Sad</w:t>
      </w:r>
      <w:r>
        <w:rPr>
          <w:b/>
          <w:bCs/>
          <w:sz w:val="14"/>
          <w:szCs w:val="14"/>
          <w:u w:val="none"/>
        </w:rPr>
        <w:tab/>
        <w:t xml:space="preserve">             </w:t>
      </w:r>
      <w:r>
        <w:rPr>
          <w:b/>
          <w:bCs/>
          <w:sz w:val="14"/>
          <w:szCs w:val="14"/>
          <w:u w:val="single"/>
        </w:rPr>
        <w:t>Surprise</w:t>
      </w:r>
    </w:p>
    <w:p>
      <w:pPr>
        <w:pStyle w:val="Normal"/>
        <w:widowControl/>
        <w:bidi w:val="0"/>
        <w:spacing w:lineRule="auto" w:line="276" w:before="0" w:after="200"/>
        <w:jc w:val="left"/>
        <w:rPr/>
      </w:pPr>
      <w:r>
        <w:rPr>
          <w:b w:val="false"/>
          <w:bCs w:val="false"/>
          <w:sz w:val="22"/>
          <w:szCs w:val="22"/>
          <w:u w:val="none"/>
        </w:rPr>
        <w:t xml:space="preserve">Each of the image was constructed from the array of pixels from the CSV file as input and was mapped to the respective directory. </w:t>
      </w:r>
      <w:r>
        <w:rPr>
          <w:rFonts w:eastAsia="" w:cs="" w:cstheme="minorBidi" w:eastAsiaTheme="minorEastAsia"/>
          <w:b w:val="false"/>
          <w:bCs w:val="false"/>
          <w:color w:val="00000A"/>
          <w:kern w:val="0"/>
          <w:sz w:val="22"/>
          <w:szCs w:val="22"/>
          <w:u w:val="none"/>
          <w:lang w:val="en-US" w:eastAsia="en-US" w:bidi="ar-SA"/>
        </w:rPr>
        <w:t>Here we have divided the dataset into Training, Testing and Validation dataset incorporating the ratio of 0.8, 0.1 &amp; 0.1 respectively.</w:t>
      </w:r>
    </w:p>
    <w:p>
      <w:pPr>
        <w:pStyle w:val="Normal"/>
        <w:widowControl/>
        <w:bidi w:val="0"/>
        <w:spacing w:lineRule="auto" w:line="276" w:before="0" w:after="200"/>
        <w:jc w:val="left"/>
        <w:rPr>
          <w:rFonts w:ascii="Calibri" w:hAnsi="Calibri" w:eastAsia="" w:cs="" w:asciiTheme="minorHAnsi" w:cstheme="minorBidi" w:eastAsiaTheme="minorEastAsia" w:hAnsiTheme="minorHAnsi"/>
          <w:b w:val="false"/>
          <w:b w:val="false"/>
          <w:bCs w:val="false"/>
          <w:color w:val="00000A"/>
          <w:kern w:val="0"/>
          <w:sz w:val="22"/>
          <w:szCs w:val="22"/>
          <w:u w:val="none"/>
          <w:lang w:val="en-US" w:eastAsia="en-US" w:bidi="ar-SA"/>
        </w:rPr>
      </w:pPr>
      <w:r>
        <w:rPr/>
      </w:r>
    </w:p>
    <w:p>
      <w:pPr>
        <w:pStyle w:val="Normal"/>
        <w:widowControl/>
        <w:bidi w:val="0"/>
        <w:spacing w:lineRule="auto" w:line="276" w:before="0" w:after="200"/>
        <w:jc w:val="left"/>
        <w:rPr>
          <w:rFonts w:ascii="Calibri" w:hAnsi="Calibri" w:eastAsia="" w:cs="" w:asciiTheme="minorHAnsi" w:cstheme="minorBidi" w:eastAsiaTheme="minorEastAsia" w:hAnsiTheme="minorHAnsi"/>
          <w:color w:val="00000A"/>
          <w:kern w:val="0"/>
          <w:sz w:val="22"/>
          <w:szCs w:val="22"/>
          <w:lang w:val="en-US" w:eastAsia="en-US" w:bidi="ar-SA"/>
        </w:rPr>
      </w:pPr>
      <w:r>
        <w:rPr>
          <w:b/>
          <w:bCs/>
          <w:u w:val="single"/>
        </w:rPr>
      </w:r>
    </w:p>
    <w:p>
      <w:pPr>
        <w:pStyle w:val="Normal"/>
        <w:widowControl/>
        <w:bidi w:val="0"/>
        <w:spacing w:lineRule="auto" w:line="276" w:before="0" w:after="200"/>
        <w:jc w:val="left"/>
        <w:rPr>
          <w:rFonts w:ascii="Calibri" w:hAnsi="Calibri" w:eastAsia="" w:cs="" w:asciiTheme="minorHAnsi" w:cstheme="minorBidi" w:eastAsiaTheme="minorEastAsia" w:hAnsiTheme="minorHAnsi"/>
          <w:color w:val="00000A"/>
          <w:kern w:val="0"/>
          <w:sz w:val="22"/>
          <w:szCs w:val="22"/>
          <w:lang w:val="en-US" w:eastAsia="en-US" w:bidi="ar-SA"/>
        </w:rPr>
      </w:pPr>
      <w:r>
        <w:rPr>
          <w:b/>
          <w:bCs/>
          <w:u w:val="single"/>
        </w:rPr>
      </w:r>
    </w:p>
    <w:p>
      <w:pPr>
        <w:pStyle w:val="Normal"/>
        <w:widowControl/>
        <w:bidi w:val="0"/>
        <w:spacing w:lineRule="auto" w:line="276" w:before="0" w:after="200"/>
        <w:jc w:val="left"/>
        <w:rPr>
          <w:rFonts w:ascii="Calibri" w:hAnsi="Calibri" w:eastAsia="" w:cs="" w:asciiTheme="minorHAnsi" w:cstheme="minorBidi" w:eastAsiaTheme="minorEastAsia" w:hAnsiTheme="minorHAnsi"/>
          <w:color w:val="00000A"/>
          <w:kern w:val="0"/>
          <w:sz w:val="22"/>
          <w:szCs w:val="22"/>
          <w:lang w:val="en-US" w:eastAsia="en-US" w:bidi="ar-SA"/>
        </w:rPr>
      </w:pPr>
      <w:r>
        <w:rPr>
          <w:b/>
          <w:bCs/>
          <w:u w:val="single"/>
        </w:rPr>
      </w:r>
    </w:p>
    <w:p>
      <w:pPr>
        <w:pStyle w:val="Normal"/>
        <w:widowControl/>
        <w:bidi w:val="0"/>
        <w:spacing w:lineRule="auto" w:line="276" w:before="0" w:after="200"/>
        <w:jc w:val="left"/>
        <w:rPr>
          <w:rFonts w:ascii="Calibri" w:hAnsi="Calibri" w:eastAsia="" w:cs="" w:asciiTheme="minorHAnsi" w:cstheme="minorBidi" w:eastAsiaTheme="minorEastAsia" w:hAnsiTheme="minorHAnsi"/>
          <w:color w:val="00000A"/>
          <w:kern w:val="0"/>
          <w:sz w:val="22"/>
          <w:szCs w:val="22"/>
          <w:lang w:val="en-US" w:eastAsia="en-US" w:bidi="ar-SA"/>
        </w:rPr>
      </w:pPr>
      <w:r>
        <w:rPr>
          <w:b/>
          <w:bCs/>
          <w:u w:val="single"/>
        </w:rPr>
      </w:r>
    </w:p>
    <w:p>
      <w:pPr>
        <w:pStyle w:val="Normal"/>
        <w:widowControl/>
        <w:bidi w:val="0"/>
        <w:spacing w:lineRule="auto" w:line="276" w:before="0" w:after="200"/>
        <w:jc w:val="left"/>
        <w:rPr>
          <w:rFonts w:ascii="Calibri" w:hAnsi="Calibri" w:eastAsia="" w:cs="" w:asciiTheme="minorHAnsi" w:cstheme="minorBidi" w:eastAsiaTheme="minorEastAsia" w:hAnsiTheme="minorHAnsi"/>
          <w:color w:val="00000A"/>
          <w:kern w:val="0"/>
          <w:sz w:val="22"/>
          <w:szCs w:val="22"/>
          <w:lang w:val="en-US" w:eastAsia="en-US" w:bidi="ar-SA"/>
        </w:rPr>
      </w:pPr>
      <w:r>
        <w:rPr>
          <w:b/>
          <w:bCs/>
          <w:u w:val="single"/>
        </w:rPr>
      </w:r>
    </w:p>
    <w:p>
      <w:pPr>
        <w:pStyle w:val="Normal"/>
        <w:widowControl/>
        <w:bidi w:val="0"/>
        <w:spacing w:lineRule="auto" w:line="276" w:before="0" w:after="200"/>
        <w:jc w:val="left"/>
        <w:rPr>
          <w:b/>
          <w:b/>
          <w:bCs/>
          <w:u w:val="single"/>
        </w:rPr>
      </w:pPr>
      <w:r>
        <w:rPr>
          <w:rFonts w:eastAsia="" w:cs="" w:cstheme="minorBidi" w:eastAsiaTheme="minorEastAsia"/>
          <w:b/>
          <w:bCs/>
          <w:color w:val="00000A"/>
          <w:kern w:val="0"/>
          <w:sz w:val="22"/>
          <w:szCs w:val="22"/>
          <w:u w:val="single"/>
          <w:lang w:val="en-US" w:eastAsia="en-US" w:bidi="ar-SA"/>
        </w:rPr>
        <w:t>4. System Design and Architecture</w:t>
      </w:r>
    </w:p>
    <w:p>
      <w:pPr>
        <w:pStyle w:val="Normal"/>
        <w:widowControl/>
        <w:bidi w:val="0"/>
        <w:spacing w:lineRule="auto" w:line="276" w:before="0" w:after="200"/>
        <w:jc w:val="center"/>
        <w:rPr>
          <w:b/>
          <w:b/>
          <w:bCs/>
          <w:u w:val="singl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386397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5943600" cy="3863975"/>
                    </a:xfrm>
                    <a:prstGeom prst="rect">
                      <a:avLst/>
                    </a:prstGeom>
                  </pic:spPr>
                </pic:pic>
              </a:graphicData>
            </a:graphic>
          </wp:anchor>
        </w:drawing>
      </w:r>
      <w:r>
        <w:rPr>
          <w:rFonts w:eastAsia="" w:cs="" w:cstheme="minorBidi" w:eastAsiaTheme="minorEastAsia"/>
          <w:b/>
          <w:bCs/>
          <w:color w:val="00000A"/>
          <w:kern w:val="0"/>
          <w:sz w:val="22"/>
          <w:szCs w:val="22"/>
          <w:u w:val="single"/>
          <w:lang w:val="en-US" w:eastAsia="en-US" w:bidi="ar-SA"/>
        </w:rPr>
        <w:t>The Architectural behaviour of Application</w:t>
      </w:r>
    </w:p>
    <w:p>
      <w:pPr>
        <w:pStyle w:val="Normal"/>
        <w:widowControl/>
        <w:bidi w:val="0"/>
        <w:spacing w:lineRule="auto" w:line="276" w:before="0" w:after="200"/>
        <w:jc w:val="left"/>
        <w:rPr>
          <w:b w:val="false"/>
          <w:b w:val="false"/>
          <w:bCs w:val="false"/>
          <w:color w:val="C9211E"/>
          <w:u w:val="none"/>
          <w:del w:id="1" w:author="Unknown Author" w:date="2020-01-30T02:17:50Z"/>
        </w:rPr>
      </w:pPr>
      <w:del w:id="0" w:author="Unknown Author" w:date="2020-01-30T02:17:50Z">
        <w:r>
          <w:rPr>
            <w:b w:val="false"/>
            <w:bCs w:val="false"/>
            <w:color w:val="C9211E"/>
            <w:u w:val="none"/>
          </w:rPr>
        </w:r>
      </w:del>
    </w:p>
    <w:p>
      <w:pPr>
        <w:pStyle w:val="Normal"/>
        <w:widowControl/>
        <w:bidi w:val="0"/>
        <w:spacing w:lineRule="auto" w:line="276" w:before="0" w:after="200"/>
        <w:jc w:val="left"/>
        <w:rPr>
          <w:rFonts w:ascii="Calibri" w:hAnsi="Calibri" w:eastAsia="" w:cs="" w:asciiTheme="minorHAnsi" w:cstheme="minorBidi" w:eastAsiaTheme="minorEastAsia" w:hAnsiTheme="minorHAnsi"/>
          <w:b/>
          <w:b/>
          <w:bCs/>
          <w:color w:val="00000A"/>
          <w:kern w:val="0"/>
          <w:sz w:val="22"/>
          <w:szCs w:val="22"/>
          <w:u w:val="single"/>
          <w:lang w:val="en-US" w:eastAsia="en-US" w:bidi="ar-SA"/>
        </w:rPr>
      </w:pPr>
      <w:r>
        <w:rPr>
          <w:rFonts w:eastAsia="" w:cs="" w:cstheme="minorBidi" w:eastAsiaTheme="minorEastAsia"/>
          <w:b/>
          <w:bCs/>
          <w:color w:val="00000A"/>
          <w:kern w:val="0"/>
          <w:sz w:val="22"/>
          <w:szCs w:val="22"/>
          <w:u w:val="single"/>
          <w:lang w:val="en-US" w:eastAsia="en-US" w:bidi="ar-SA"/>
        </w:rPr>
      </w:r>
    </w:p>
    <w:sectPr>
      <w:headerReference w:type="default" r:id="rId13"/>
      <w:footerReference w:type="default" r:id="rId14"/>
      <w:type w:val="nextPage"/>
      <w:pgSz w:w="12240" w:h="15840"/>
      <w:pgMar w:left="1440" w:right="1440" w:header="1440" w:top="1886" w:footer="1440" w:bottom="197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00"/>
      <w:rPr/>
    </w:pPr>
    <w:r>
      <w:rPr/>
      <w:tab/>
      <w:tab/>
    </w: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00"/>
      <w:rPr/>
    </w:pPr>
    <w:r>
      <w:rPr/>
      <w:tab/>
      <w:tab/>
    </w:r>
    <w:r>
      <w:rPr>
        <w:sz w:val="14"/>
        <w:szCs w:val="14"/>
      </w:rPr>
      <w:t>Mood Lighting using Facial Expression Recognition</w:t>
    </w:r>
  </w:p>
</w:hdr>
</file>

<file path=word/settings.xml><?xml version="1.0" encoding="utf-8"?>
<w:settings xmlns:w="http://schemas.openxmlformats.org/wordprocessingml/2006/main">
  <w:zoom w:percent="16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298d"/>
    <w:pPr>
      <w:widowControl/>
      <w:bidi w:val="0"/>
      <w:spacing w:lineRule="auto" w:line="276" w:before="0" w:after="200"/>
      <w:jc w:val="left"/>
    </w:pPr>
    <w:rPr>
      <w:rFonts w:ascii="Calibri" w:hAnsi="Calibri" w:eastAsia="" w:cs="" w:asciiTheme="minorHAnsi" w:cstheme="minorBidi" w:eastAsiaTheme="minorEastAsia" w:hAnsiTheme="minorHAnsi"/>
      <w:b w:val="false"/>
      <w:bCs w:val="false"/>
      <w:color w:val="00000A"/>
      <w:kern w:val="0"/>
      <w:sz w:val="22"/>
      <w:szCs w:val="22"/>
      <w:u w:val="none"/>
      <w:lang w:val="en-US" w:eastAsia="en-US" w:bidi="ar-SA"/>
    </w:rPr>
  </w:style>
  <w:style w:type="paragraph" w:styleId="Heading1">
    <w:name w:val="Heading 1"/>
    <w:basedOn w:val="Normal"/>
    <w:next w:val="Normal"/>
    <w:link w:val="Heading1Char"/>
    <w:qFormat/>
    <w:rsid w:val="00853e89"/>
    <w:pPr>
      <w:keepNext w:val="true"/>
      <w:tabs>
        <w:tab w:val="clear" w:pos="720"/>
        <w:tab w:val="left" w:pos="432" w:leader="none"/>
      </w:tabs>
      <w:suppressAutoHyphens w:val="true"/>
      <w:spacing w:lineRule="auto" w:line="240" w:before="0" w:after="0"/>
      <w:ind w:left="432" w:hanging="432"/>
      <w:outlineLvl w:val="0"/>
    </w:pPr>
    <w:rPr>
      <w:rFonts w:ascii="Times New Roman" w:hAnsi="Times New Roman" w:eastAsia="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val="true"/>
      <w:tabs>
        <w:tab w:val="clear" w:pos="720"/>
        <w:tab w:val="left" w:pos="864" w:leader="none"/>
      </w:tabs>
      <w:suppressAutoHyphens w:val="true"/>
      <w:spacing w:lineRule="auto" w:line="240" w:before="0" w:after="0"/>
      <w:ind w:left="720" w:hanging="0"/>
      <w:jc w:val="both"/>
      <w:outlineLvl w:val="3"/>
    </w:pPr>
    <w:rPr>
      <w:rFonts w:ascii="Times New Roman" w:hAnsi="Times New Roman" w:eastAsia="Times New Roman" w:cs="Times New Roman"/>
      <w:b/>
      <w:bCs/>
      <w:sz w:val="26"/>
      <w:szCs w:val="24"/>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53e89"/>
    <w:rPr>
      <w:rFonts w:ascii="Times New Roman" w:hAnsi="Times New Roman" w:eastAsia="Times New Roman" w:cs="Times New Roman"/>
      <w:b/>
      <w:bCs/>
      <w:i/>
      <w:iCs/>
      <w:sz w:val="24"/>
      <w:szCs w:val="24"/>
      <w:u w:val="single"/>
      <w:lang w:eastAsia="ar-SA"/>
    </w:rPr>
  </w:style>
  <w:style w:type="character" w:styleId="Heading4Char" w:customStyle="1">
    <w:name w:val="Heading 4 Char"/>
    <w:basedOn w:val="DefaultParagraphFont"/>
    <w:link w:val="Heading4"/>
    <w:qFormat/>
    <w:rsid w:val="00853e89"/>
    <w:rPr>
      <w:rFonts w:ascii="Times New Roman" w:hAnsi="Times New Roman" w:eastAsia="Times New Roman" w:cs="Times New Roman"/>
      <w:b/>
      <w:bCs/>
      <w:sz w:val="26"/>
      <w:szCs w:val="24"/>
      <w:lang w:eastAsia="ar-SA"/>
    </w:rPr>
  </w:style>
  <w:style w:type="character" w:styleId="BodyTextChar" w:customStyle="1">
    <w:name w:val="Body Text Char"/>
    <w:basedOn w:val="DefaultParagraphFont"/>
    <w:link w:val="BodyText"/>
    <w:qFormat/>
    <w:rsid w:val="00853e89"/>
    <w:rPr>
      <w:rFonts w:ascii="Times New Roman" w:hAnsi="Times New Roman" w:eastAsia="Times New Roman" w:cs="Times New Roman"/>
      <w:sz w:val="16"/>
      <w:szCs w:val="20"/>
      <w:lang w:eastAsia="ar-SA"/>
    </w:rPr>
  </w:style>
  <w:style w:type="character" w:styleId="TitleChar" w:customStyle="1">
    <w:name w:val="Title Char"/>
    <w:basedOn w:val="DefaultParagraphFont"/>
    <w:link w:val="Title"/>
    <w:qFormat/>
    <w:rsid w:val="00853e89"/>
    <w:rPr>
      <w:rFonts w:ascii="Times New Roman" w:hAnsi="Times New Roman" w:eastAsia="Times New Roman" w:cs="Times New Roman"/>
      <w:b/>
      <w:bCs/>
      <w:sz w:val="32"/>
      <w:szCs w:val="24"/>
      <w:u w:val="single"/>
      <w:lang w:eastAsia="ar-SA"/>
    </w:rPr>
  </w:style>
  <w:style w:type="character" w:styleId="SubtitleChar" w:customStyle="1">
    <w:name w:val="Subtitle Char"/>
    <w:basedOn w:val="DefaultParagraphFont"/>
    <w:link w:val="Subtitle"/>
    <w:uiPriority w:val="11"/>
    <w:qFormat/>
    <w:rsid w:val="00853e89"/>
    <w:rPr>
      <w:rFonts w:ascii="Cambria" w:hAnsi="Cambria" w:eastAsia="" w:cs="" w:asciiTheme="majorHAnsi" w:cstheme="majorBidi" w:eastAsiaTheme="majorEastAsia" w:hAnsiTheme="majorHAnsi"/>
      <w:i/>
      <w:iCs/>
      <w:color w:val="4F81BD" w:themeColor="accent1"/>
      <w:spacing w:val="15"/>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853e89"/>
    <w:pPr>
      <w:suppressAutoHyphens w:val="true"/>
      <w:spacing w:lineRule="auto" w:line="240" w:before="0" w:after="0"/>
    </w:pPr>
    <w:rPr>
      <w:rFonts w:ascii="Times New Roman" w:hAnsi="Times New Roman" w:eastAsia="Times New Roman" w:cs="Times New Roman"/>
      <w:sz w:val="16"/>
      <w:szCs w:val="20"/>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val="true"/>
      <w:spacing w:lineRule="auto" w:line="240" w:before="0" w:after="0"/>
      <w:jc w:val="center"/>
    </w:pPr>
    <w:rPr>
      <w:rFonts w:ascii="Times New Roman" w:hAnsi="Times New Roman" w:eastAsia="Times New Roman" w:cs="Times New Roman"/>
      <w:b/>
      <w:bCs/>
      <w:sz w:val="32"/>
      <w:szCs w:val="24"/>
      <w:u w:val="single"/>
      <w:lang w:eastAsia="ar-SA"/>
    </w:rPr>
  </w:style>
  <w:style w:type="paragraph" w:styleId="Subtitle">
    <w:name w:val="Subtitle"/>
    <w:basedOn w:val="Normal"/>
    <w:next w:val="Normal"/>
    <w:link w:val="SubtitleChar"/>
    <w:uiPriority w:val="11"/>
    <w:qFormat/>
    <w:rsid w:val="00853e89"/>
    <w:pPr/>
    <w:rPr>
      <w:rFonts w:ascii="Cambria" w:hAnsi="Cambria" w:eastAsia="" w:cs="" w:asciiTheme="majorHAnsi" w:cstheme="majorBidi" w:eastAsiaTheme="majorEastAsia" w:hAnsiTheme="majorHAnsi"/>
      <w:i/>
      <w:iCs/>
      <w:color w:val="4F81BD" w:themeColor="accent1"/>
      <w:spacing w:val="15"/>
      <w:sz w:val="24"/>
      <w:szCs w:val="24"/>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LibreOffice/6.3.4.2$Linux_X86_64 LibreOffice_project/30$Build-2</Application>
  <Pages>11</Pages>
  <Words>1967</Words>
  <Characters>10232</Characters>
  <CharactersWithSpaces>12997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2015-07-28T12:40:00Z</dcterms:created>
  <dc:creator>yogeshk</dc:creator>
  <dc:description/>
  <dc:language>en-IN</dc:language>
  <cp:lastModifiedBy/>
  <dcterms:modified xsi:type="dcterms:W3CDTF">2020-01-30T02:18:41Z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